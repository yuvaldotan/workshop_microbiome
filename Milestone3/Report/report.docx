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D223" w14:textId="76BAE826" w:rsidR="00D2226B" w:rsidRPr="001517FD" w:rsidRDefault="00CB4B03" w:rsidP="00CB4B03">
      <w:pPr>
        <w:pStyle w:val="BodyText"/>
        <w:spacing w:before="82" w:line="360" w:lineRule="auto"/>
        <w:jc w:val="center"/>
        <w:rPr>
          <w:rFonts w:asciiTheme="minorHAnsi" w:hAnsiTheme="minorHAnsi" w:cstheme="minorHAnsi"/>
          <w:sz w:val="34"/>
        </w:rPr>
      </w:pPr>
      <w:r>
        <w:rPr>
          <w:noProof/>
        </w:rPr>
        <w:drawing>
          <wp:inline distT="0" distB="0" distL="0" distR="0" wp14:anchorId="17AF4890" wp14:editId="2E5E67A5">
            <wp:extent cx="5247005" cy="864870"/>
            <wp:effectExtent l="0" t="0" r="0" b="0"/>
            <wp:docPr id="1703980673" name="Picture 1" descr="American Friends of Tel Aviv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Friends of Tel Aviv Univers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7005" cy="864870"/>
                    </a:xfrm>
                    <a:prstGeom prst="rect">
                      <a:avLst/>
                    </a:prstGeom>
                    <a:noFill/>
                    <a:ln>
                      <a:noFill/>
                    </a:ln>
                  </pic:spPr>
                </pic:pic>
              </a:graphicData>
            </a:graphic>
          </wp:inline>
        </w:drawing>
      </w:r>
    </w:p>
    <w:p w14:paraId="4E9F6F84" w14:textId="77777777" w:rsidR="00D2226B" w:rsidRP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32"/>
          <w:szCs w:val="32"/>
        </w:rPr>
      </w:pPr>
      <w:r w:rsidRPr="00D2226B">
        <w:rPr>
          <w:rFonts w:asciiTheme="majorBidi" w:hAnsiTheme="majorBidi" w:cstheme="majorBidi"/>
          <w:kern w:val="0"/>
          <w:sz w:val="32"/>
          <w:szCs w:val="32"/>
        </w:rPr>
        <w:t>SIMS: Social Inference of Microbiome Samples</w:t>
      </w:r>
    </w:p>
    <w:p w14:paraId="5585FCE2" w14:textId="77777777" w:rsidR="00D2226B" w:rsidRPr="001517FD" w:rsidRDefault="00D2226B" w:rsidP="00D2226B">
      <w:pPr>
        <w:pStyle w:val="BodyText"/>
        <w:spacing w:line="360" w:lineRule="auto"/>
        <w:jc w:val="center"/>
        <w:rPr>
          <w:rFonts w:asciiTheme="minorHAnsi" w:hAnsiTheme="minorHAnsi" w:cstheme="minorHAnsi"/>
        </w:rPr>
      </w:pPr>
    </w:p>
    <w:p w14:paraId="10435374" w14:textId="77777777" w:rsidR="00D2226B" w:rsidRPr="001517FD" w:rsidRDefault="00D2226B" w:rsidP="00D2226B">
      <w:pPr>
        <w:pStyle w:val="BodyText"/>
        <w:spacing w:before="172" w:line="360" w:lineRule="auto"/>
        <w:jc w:val="center"/>
        <w:rPr>
          <w:rFonts w:asciiTheme="minorHAnsi" w:hAnsiTheme="minorHAnsi" w:cstheme="minorHAnsi"/>
        </w:rPr>
      </w:pPr>
    </w:p>
    <w:p w14:paraId="01E54B75" w14:textId="77777777" w:rsidR="00D2226B"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r>
        <w:rPr>
          <w:rFonts w:asciiTheme="majorBidi" w:hAnsiTheme="majorBidi" w:cstheme="majorBidi"/>
          <w:kern w:val="0"/>
          <w:sz w:val="24"/>
          <w:szCs w:val="24"/>
        </w:rPr>
        <w:t xml:space="preserve">By </w:t>
      </w:r>
      <w:r w:rsidRPr="00A05D78">
        <w:rPr>
          <w:rFonts w:asciiTheme="majorBidi" w:hAnsiTheme="majorBidi" w:cstheme="majorBidi"/>
          <w:kern w:val="0"/>
          <w:sz w:val="24"/>
          <w:szCs w:val="24"/>
        </w:rPr>
        <w:t>Tomer Oron</w:t>
      </w:r>
      <w:r>
        <w:rPr>
          <w:rFonts w:asciiTheme="majorBidi" w:hAnsiTheme="majorBidi" w:cstheme="majorBidi"/>
          <w:kern w:val="0"/>
          <w:sz w:val="24"/>
          <w:szCs w:val="24"/>
        </w:rPr>
        <w:t xml:space="preserve"> &amp; Yuval Dotan</w:t>
      </w:r>
    </w:p>
    <w:p w14:paraId="548C7176" w14:textId="77777777" w:rsidR="00D2226B" w:rsidRPr="00A05D78" w:rsidRDefault="00D2226B" w:rsidP="00D2226B">
      <w:pPr>
        <w:autoSpaceDE w:val="0"/>
        <w:autoSpaceDN w:val="0"/>
        <w:bidi w:val="0"/>
        <w:adjustRightInd w:val="0"/>
        <w:spacing w:after="0" w:line="480" w:lineRule="auto"/>
        <w:ind w:right="334"/>
        <w:jc w:val="center"/>
        <w:rPr>
          <w:rFonts w:asciiTheme="majorBidi" w:hAnsiTheme="majorBidi" w:cstheme="majorBidi"/>
          <w:kern w:val="0"/>
          <w:sz w:val="24"/>
          <w:szCs w:val="24"/>
        </w:rPr>
      </w:pPr>
      <w:proofErr w:type="spellStart"/>
      <w:r>
        <w:rPr>
          <w:rFonts w:asciiTheme="majorBidi" w:hAnsiTheme="majorBidi" w:cstheme="majorBidi"/>
          <w:kern w:val="0"/>
          <w:sz w:val="24"/>
          <w:szCs w:val="24"/>
        </w:rPr>
        <w:t>i.d</w:t>
      </w:r>
      <w:proofErr w:type="spellEnd"/>
      <w:r>
        <w:rPr>
          <w:rFonts w:asciiTheme="majorBidi" w:hAnsiTheme="majorBidi" w:cstheme="majorBidi"/>
          <w:kern w:val="0"/>
          <w:sz w:val="24"/>
          <w:szCs w:val="24"/>
        </w:rPr>
        <w:t xml:space="preserve"> 322549312, 318505120</w:t>
      </w:r>
    </w:p>
    <w:p w14:paraId="2AE9B149" w14:textId="77777777" w:rsidR="00D2226B" w:rsidRPr="001517FD" w:rsidRDefault="00D2226B" w:rsidP="00D2226B">
      <w:pPr>
        <w:pStyle w:val="BodyText"/>
        <w:spacing w:line="360" w:lineRule="auto"/>
        <w:jc w:val="center"/>
        <w:rPr>
          <w:rFonts w:asciiTheme="minorHAnsi" w:hAnsiTheme="minorHAnsi" w:cstheme="minorHAnsi"/>
        </w:rPr>
      </w:pPr>
    </w:p>
    <w:p w14:paraId="6242F9D6" w14:textId="77777777" w:rsidR="00D2226B" w:rsidRPr="001517FD" w:rsidRDefault="00D2226B" w:rsidP="00D2226B">
      <w:pPr>
        <w:pStyle w:val="BodyText"/>
        <w:spacing w:line="360" w:lineRule="auto"/>
        <w:jc w:val="center"/>
        <w:rPr>
          <w:rFonts w:asciiTheme="minorHAnsi" w:hAnsiTheme="minorHAnsi" w:cstheme="minorHAnsi"/>
        </w:rPr>
      </w:pPr>
    </w:p>
    <w:p w14:paraId="3E77690C" w14:textId="77777777" w:rsidR="00D2226B" w:rsidRPr="00A05D78" w:rsidRDefault="00D2226B" w:rsidP="00D2226B">
      <w:pPr>
        <w:pStyle w:val="TOCHeading"/>
        <w:spacing w:before="480" w:line="480" w:lineRule="auto"/>
        <w:jc w:val="center"/>
        <w:rPr>
          <w:rFonts w:asciiTheme="majorBidi" w:eastAsiaTheme="minorHAnsi" w:hAnsiTheme="majorBidi"/>
          <w:color w:val="auto"/>
          <w:sz w:val="24"/>
          <w:szCs w:val="24"/>
        </w:rPr>
      </w:pPr>
      <w:r w:rsidRPr="00A05D78">
        <w:rPr>
          <w:rFonts w:asciiTheme="majorBidi" w:eastAsiaTheme="minorHAnsi" w:hAnsiTheme="majorBidi"/>
          <w:color w:val="auto"/>
          <w:sz w:val="24"/>
          <w:szCs w:val="24"/>
        </w:rPr>
        <w:t>The research was performed in the School o</w:t>
      </w:r>
      <w:r>
        <w:rPr>
          <w:rFonts w:asciiTheme="majorBidi" w:eastAsiaTheme="minorHAnsi" w:hAnsiTheme="majorBidi"/>
          <w:color w:val="auto"/>
          <w:sz w:val="24"/>
          <w:szCs w:val="24"/>
        </w:rPr>
        <w:t>f Computer Science</w:t>
      </w:r>
      <w:r w:rsidRPr="00A05D78">
        <w:rPr>
          <w:rFonts w:asciiTheme="majorBidi" w:eastAsiaTheme="minorHAnsi" w:hAnsiTheme="majorBidi"/>
          <w:color w:val="auto"/>
          <w:sz w:val="24"/>
          <w:szCs w:val="24"/>
        </w:rPr>
        <w:t xml:space="preserve">, Faculty of </w:t>
      </w:r>
      <w:r>
        <w:rPr>
          <w:rFonts w:asciiTheme="majorBidi" w:eastAsiaTheme="minorHAnsi" w:hAnsiTheme="majorBidi"/>
          <w:color w:val="auto"/>
          <w:sz w:val="24"/>
          <w:szCs w:val="24"/>
        </w:rPr>
        <w:t>Exact</w:t>
      </w:r>
      <w:r w:rsidRPr="00A05D78">
        <w:rPr>
          <w:rFonts w:asciiTheme="majorBidi" w:eastAsiaTheme="minorHAnsi" w:hAnsiTheme="majorBidi"/>
          <w:color w:val="auto"/>
          <w:sz w:val="24"/>
          <w:szCs w:val="24"/>
        </w:rPr>
        <w:t xml:space="preserve"> Sciences</w:t>
      </w:r>
    </w:p>
    <w:p w14:paraId="0605D731" w14:textId="4010A010" w:rsidR="00D2226B" w:rsidRDefault="00D2226B" w:rsidP="00D2226B">
      <w:pPr>
        <w:pStyle w:val="TOCHeading"/>
        <w:spacing w:before="480" w:line="480" w:lineRule="auto"/>
        <w:jc w:val="center"/>
        <w:rPr>
          <w:rFonts w:asciiTheme="minorHAnsi" w:hAnsiTheme="minorHAnsi" w:cstheme="minorHAnsi"/>
        </w:rPr>
      </w:pPr>
      <w:r w:rsidRPr="00A05D78">
        <w:rPr>
          <w:rFonts w:asciiTheme="majorBidi" w:eastAsiaTheme="minorHAnsi" w:hAnsiTheme="majorBidi"/>
          <w:color w:val="auto"/>
          <w:sz w:val="24"/>
          <w:szCs w:val="24"/>
        </w:rPr>
        <w:t xml:space="preserve">Under the supervision of </w:t>
      </w:r>
      <w:r>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Omri Peleg</w:t>
      </w:r>
      <w:r>
        <w:rPr>
          <w:rFonts w:asciiTheme="majorBidi" w:eastAsiaTheme="minorHAnsi" w:hAnsiTheme="majorBidi"/>
          <w:color w:val="auto"/>
          <w:sz w:val="24"/>
          <w:szCs w:val="24"/>
        </w:rPr>
        <w:t xml:space="preserve"> &amp; </w:t>
      </w:r>
      <w:r w:rsidR="0075351D">
        <w:rPr>
          <w:rFonts w:asciiTheme="majorBidi" w:eastAsiaTheme="minorHAnsi" w:hAnsiTheme="majorBidi"/>
          <w:color w:val="auto"/>
          <w:sz w:val="24"/>
          <w:szCs w:val="24"/>
        </w:rPr>
        <w:t xml:space="preserve">Mr. </w:t>
      </w:r>
      <w:r w:rsidRPr="00D2226B">
        <w:rPr>
          <w:rFonts w:asciiTheme="majorBidi" w:eastAsiaTheme="minorHAnsi" w:hAnsiTheme="majorBidi"/>
          <w:color w:val="auto"/>
          <w:sz w:val="24"/>
          <w:szCs w:val="24"/>
        </w:rPr>
        <w:t xml:space="preserve">Yadid </w:t>
      </w:r>
      <w:proofErr w:type="spellStart"/>
      <w:r w:rsidRPr="00D2226B">
        <w:rPr>
          <w:rFonts w:asciiTheme="majorBidi" w:eastAsiaTheme="minorHAnsi" w:hAnsiTheme="majorBidi"/>
          <w:color w:val="auto"/>
          <w:sz w:val="24"/>
          <w:szCs w:val="24"/>
        </w:rPr>
        <w:t>Algavi</w:t>
      </w:r>
      <w:proofErr w:type="spellEnd"/>
    </w:p>
    <w:p w14:paraId="291D2082" w14:textId="77777777" w:rsidR="00D2226B" w:rsidRDefault="00D2226B" w:rsidP="00D2226B">
      <w:pPr>
        <w:bidi w:val="0"/>
        <w:spacing w:line="360" w:lineRule="auto"/>
        <w:ind w:left="1" w:right="13"/>
        <w:jc w:val="center"/>
        <w:rPr>
          <w:rFonts w:cstheme="minorHAnsi"/>
          <w:sz w:val="24"/>
        </w:rPr>
      </w:pPr>
    </w:p>
    <w:p w14:paraId="2C650BE0" w14:textId="0381C919" w:rsidR="00D2226B" w:rsidRPr="00D2226B" w:rsidRDefault="0075351D" w:rsidP="00D2226B">
      <w:pPr>
        <w:bidi w:val="0"/>
        <w:spacing w:line="360" w:lineRule="auto"/>
        <w:ind w:left="1" w:right="13"/>
        <w:jc w:val="center"/>
        <w:rPr>
          <w:rFonts w:cstheme="minorHAnsi"/>
        </w:rPr>
      </w:pPr>
      <w:r>
        <w:rPr>
          <w:rFonts w:cstheme="minorHAnsi"/>
          <w:sz w:val="24"/>
        </w:rPr>
        <w:t>November</w:t>
      </w:r>
      <w:r w:rsidR="00D2226B">
        <w:rPr>
          <w:rFonts w:cstheme="minorHAnsi"/>
          <w:sz w:val="24"/>
        </w:rPr>
        <w:t xml:space="preserve"> 2024</w:t>
      </w:r>
      <w:r w:rsidR="00D2226B">
        <w:rPr>
          <w:rFonts w:ascii="Calibri" w:hAnsi="Calibri" w:cs="Calibri"/>
          <w:u w:val="single"/>
        </w:rPr>
        <w:br w:type="page"/>
      </w:r>
    </w:p>
    <w:p w14:paraId="38627710" w14:textId="703E9849"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lastRenderedPageBreak/>
        <w:t>Introduction</w:t>
      </w:r>
    </w:p>
    <w:p w14:paraId="5442152E" w14:textId="4C10B958" w:rsidR="00FF3197" w:rsidRDefault="00FF3197" w:rsidP="00FF3197">
      <w:pPr>
        <w:bidi w:val="0"/>
        <w:rPr>
          <w:rFonts w:ascii="Calibri" w:hAnsi="Calibri" w:cs="Calibri"/>
        </w:rPr>
      </w:pPr>
      <w:r w:rsidRPr="00FF3197">
        <w:rPr>
          <w:rFonts w:ascii="Calibri" w:hAnsi="Calibri" w:cs="Calibri"/>
        </w:rPr>
        <w:t xml:space="preserve">The gut microbiome plays a </w:t>
      </w:r>
      <w:r>
        <w:rPr>
          <w:rFonts w:ascii="Calibri" w:hAnsi="Calibri" w:cs="Calibri"/>
        </w:rPr>
        <w:t>major</w:t>
      </w:r>
      <w:r w:rsidRPr="00FF3197">
        <w:rPr>
          <w:rFonts w:ascii="Calibri" w:hAnsi="Calibri" w:cs="Calibri"/>
        </w:rPr>
        <w:t xml:space="preserve"> role in animal health and behavior</w:t>
      </w:r>
      <w:r>
        <w:rPr>
          <w:rFonts w:ascii="Calibri" w:hAnsi="Calibri" w:cs="Calibri"/>
        </w:rPr>
        <w:fldChar w:fldCharType="begin"/>
      </w:r>
      <w:r>
        <w:rPr>
          <w:rFonts w:ascii="Calibri" w:hAnsi="Calibri" w:cs="Calibri"/>
        </w:rPr>
        <w:instrText xml:space="preserve"> ADDIN ZOTERO_ITEM CSL_CITATION {"citationID":"mstJWEJB","properties":{"formattedCitation":"\\super 1\\uc0\\u8211{}3\\nosupersub{}","plainCitation":"1–3","noteIndex":0},"citationItems":[{"id":143,"uris":["http://zotero.org/users/14693810/items/E7BDUA8S"],"itemData":{"id":143,"type":"article-journal","abstract":"The intestinal microbiota is a complex microbial community, with diverse and stable populations hosted by the gastrointestinal tract since birth. This ecosystem holds multiple anti-infectious, anti-inflammatory, and immune modulating roles decisive for intestinal homeostasis. Among these, colonization resistance refers to the dynamic antagonistic interactions between commensals and pathogenic flora. Hence, gut bacteria compete for the same intestinal niches and substrates, while also releasing antimicrobial substances such as bacteriocines and changing the environmental conditions. Short chain fatty acids (SCFAs) generated in anaerobic conditions prompt epigenetic regulatory mechanisms that favor a tolerogenic immune response. In addition, the commensal flora is involved in the synthesis of bactericidal products, namely secondary biliary acids or antimicrobial peptides (AMPs) such as cathellicidin-LL37, an immunomodulatory, antimicrobial, and wound healing peptide. Gut microbiota is protected through symbiotic relations with the hosting organism and by quorum sensing, a specific cell-to-cell communication system. Any alterations of these relationships favor the uncontrollable multiplication of the resident pathobionts or external entero-pathogens, prompting systemic translocations, inflammatory reactions, or exacerbations of bacterial virulence mechanisms (T6SS, T3SS) and ultimately lead to gastrointestinal or systemic infections. The article describes the metabolic and immunological mechanisms through which the intestinal microbiota is both an ally of the organism against enteric pathogens and an enemy that favors the development of infections.","container-title":"Frontiers in Microbiology","DOI":"10.3389/fmicb.2018.03328","ISSN":"1664-302X","journalAbbreviation":"Front Microbiol","note":"PMID: 30761120\nPMCID: PMC6362409","page":"3328","source":"PubMed Central","title":"Intestinal Microbiota as a Host Defense Mechanism to Infectious Threats","volume":"9","author":[{"family":"Iacob","given":"Simona"},{"family":"Iacob","given":"Diana Gabriela"},{"family":"Luminos","given":"Luminita Monica"}],"issued":{"date-parts":[["2019",1,23]]}}},{"id":149,"uris":["http://zotero.org/users/14693810/items/C4ZI2AIH"],"itemData":{"id":149,"type":"article-journal","abstract":"The gut-brain axis is a bidirectional communication network that links the enteric and central nervous systems. This network is not only anatomical, but it extends to include endocrine, humoral, metabolic, and immune routes of communication as well. The autonomic nervous system, hypothalamic-pituitary-adrenal (HPA) axis, and nerves within the gastrointestinal tract, all link the gut and the brain, allowing the brain to influence intestinal activities, including activity of functional immune effector cells; and the gut to influence mood, cognition, and mental health.","container-title":"Integrative Medicine: A Clinician's Journal","ISSN":"1546-993X","issue":"4","journalAbbreviation":"Integr Med (Encinitas)","note":"PMID: 31043907\nPMCID: PMC6469458","page":"28-32","source":"PubMed Central","title":"The Gut-Brain Axis: Influence of Microbiota on Mood and Mental Health","title-short":"The Gut-Brain Axis","volume":"17","author":[{"family":"Appleton","given":"Jeremy"}],"issued":{"date-parts":[["2018",8]]}}},{"id":152,"uris":["http://zotero.org/users/14693810/items/3UG7893V"],"itemData":{"id":152,"type":"article-journal","abstract":"The trillions of microbes living in the gut—the gut microbiota—play an important role in human biology and disease. While much has been done to explore its diversity, a full understanding of our microbiomes demands an evolutionary perspective. In this review, we compare microbiomes from human populations, placing them in the context of microbes from humanity’s near and distant animal relatives. We discuss potential mechanisms to generate host-specific microbiome configurations and the consequences of disrupting those configurations. Finally, we propose that this broader phylogenetic perspective is useful for understanding the mechanisms underlying human–microbiome interactions.","container-title":"BMC Biology","DOI":"10.1186/s12915-017-0454-7","ISSN":"1741-7007","issue":"1","journalAbbreviation":"BMC Biology","page":"127","source":"BioMed Central","title":"The human microbiome in evolution","volume":"15","author":[{"family":"Davenport","given":"Emily R."},{"family":"Sanders","given":"Jon G."},{"family":"Song","given":"Se Jin"},{"family":"Amato","given":"Katherine R."},{"family":"Clark","given":"Andrew G."},{"family":"Knight","given":"Rob"}],"issued":{"date-parts":[["2017",12,27]]}}}],"schema":"https://github.com/citation-style-language/schema/raw/master/csl-citation.json"} </w:instrText>
      </w:r>
      <w:r>
        <w:rPr>
          <w:rFonts w:ascii="Calibri" w:hAnsi="Calibri" w:cs="Calibri"/>
        </w:rPr>
        <w:fldChar w:fldCharType="separate"/>
      </w:r>
      <w:r w:rsidRPr="002413A0">
        <w:rPr>
          <w:rFonts w:ascii="Calibri" w:hAnsi="Calibri" w:cs="Calibri"/>
          <w:kern w:val="0"/>
          <w:vertAlign w:val="superscript"/>
        </w:rPr>
        <w:t>1–3</w:t>
      </w:r>
      <w:r>
        <w:rPr>
          <w:rFonts w:ascii="Calibri" w:hAnsi="Calibri" w:cs="Calibri"/>
        </w:rPr>
        <w:fldChar w:fldCharType="end"/>
      </w:r>
      <w:r w:rsidRPr="00FF3197">
        <w:rPr>
          <w:rFonts w:ascii="Calibri" w:hAnsi="Calibri" w:cs="Calibri"/>
        </w:rPr>
        <w:t>, influenced by individual factors like diet and genetics, as well as social interactions and environmental conditions</w:t>
      </w:r>
      <w:r>
        <w:rPr>
          <w:rFonts w:ascii="Calibri" w:hAnsi="Calibri" w:cs="Calibri"/>
          <w:highlight w:val="yellow"/>
        </w:rPr>
        <w:fldChar w:fldCharType="begin"/>
      </w:r>
      <w:r>
        <w:rPr>
          <w:rFonts w:ascii="Calibri" w:hAnsi="Calibri" w:cs="Calibri"/>
          <w:highlight w:val="yellow"/>
        </w:rPr>
        <w:instrText xml:space="preserve"> ADDIN ZOTERO_ITEM CSL_CITATION {"citationID":"EjG4jCwk","properties":{"formattedCitation":"\\super 4\\nosupersub{}","plainCitation":"4","noteIndex":0},"citationItems":[{"id":159,"uris":["http://zotero.org/users/14693810/items/MXH57XPH"],"itemData":{"id":159,"type":"article-journal","abstract":"Animals with close social relationships often have similar microbiomes. These socially structured microbiomes can arise through multiple mechanisms that are often difficult to disentangle, including transmission between social partners or via socially structured, shared environments. Here, we review evidence for socially structured microbiomes and propose methods to differentiate the mechanisms that give rise to them. We discuss the evolutionary implications of these mechanisms for both hosts and their microbiomes, including the possibility that social transmission selects for host-specialized microbiomes. We conclude by identifying outstanding questions related to social microbiomes and their implications for social evolution. We identify new or underutilized approaches like longitudinal study designs, strain-sharing analysis, and culture-based characterization to address these outstanding questions.","container-title":"Annual Review of Ecology, Evolution, and Systematics","DOI":"10.1146/annurev-ecolsys-102622-030749","ISSN":"1543-592X, 1545-2069","language":"en","source":"DOI.org (Crossref)","title":"Ecology and Evolution of the Social Microbiome","URL":"https://www.annualreviews.org/content/journals/10.1146/annurev-ecolsys-102622-030749","author":[{"family":"Debray","given":"Reena"},{"family":"Tung","given":"Jenny"},{"family":"Archie","given":"Elizabeth A."}],"accessed":{"date-parts":[["2024",10,14]]},"issued":{"date-parts":[["2024",8,1]]}}}],"schema":"https://github.com/citation-style-language/schema/raw/master/csl-citation.json"}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4</w:t>
      </w:r>
      <w:r>
        <w:rPr>
          <w:rFonts w:ascii="Calibri" w:hAnsi="Calibri" w:cs="Calibri"/>
          <w:highlight w:val="yellow"/>
        </w:rPr>
        <w:fldChar w:fldCharType="end"/>
      </w:r>
      <w:r w:rsidRPr="00FF3197">
        <w:rPr>
          <w:rFonts w:ascii="Calibri" w:hAnsi="Calibri" w:cs="Calibri"/>
        </w:rPr>
        <w:t>. Recent studies on social species have shown that individuals in the same social group share similar microbial communities</w:t>
      </w:r>
      <w:r>
        <w:rPr>
          <w:rFonts w:ascii="Calibri" w:hAnsi="Calibri" w:cs="Calibri"/>
        </w:rPr>
        <w:fldChar w:fldCharType="begin"/>
      </w:r>
      <w:r>
        <w:rPr>
          <w:rFonts w:ascii="Calibri" w:hAnsi="Calibri" w:cs="Calibri"/>
        </w:rPr>
        <w:instrText xml:space="preserve"> ADDIN ZOTERO_ITEM CSL_CITATION {"citationID":"rFZADtU5","properties":{"formattedCitation":"\\super 5\\uc0\\u8211{}7\\nosupersub{}","plainCitation":"5–7","noteIndex":0},"citationItems":[{"id":128,"uris":["http://zotero.org/users/14693810/items/ADQGXHAH"],"itemData":{"id":128,"type":"article-journal","abstract":"Social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L."}],"issued":{"date-parts":[["2021",9]]}}},{"id":160,"uris":["http://zotero.org/users/14693810/items/3N35JJTN"],"itemData":{"id":160,"type":"article-journal","abstract":"The gut microbiome is structured by social groups in a variety of host taxa. Whether this pattern is driven by relatedness, similar diets or shared social environments is under debate because few studies have had access to the data necessary to disentangle these factors in wild populations. We investigated whether diet, relatedness or the 1m proximity network best explains differences in the gut microbiome among 45 female colobus monkeys in eight social groups residing at Boabeng-Fiema, Ghana. We combined demographic and behavioural data collected during May – August 2007 and October 2008 – April 2009 with 16S rRNA sequencing of faecal samples collected during the latter part of each observation period. Depending on the beta diversity index, social group identity explained 19–28% of the variation in gut microbiome beta diversity. When comparing the predictive power of dietary dissimilarity, relatedness and connectedness in the 1m proximity network, the models with social connectedness received the strongest support, even in our analyses that excluded within-group dyads. This novel finding indicates that microbes may be transmitted during intergroup encounters, which could occur either indirectly via shared environments or directly via social contact. Lastly, some of the gut microbial taxa that appear to be transmitted via 1m proximity are associated with digestion of plant material. Further research is needed to investigate whether this type of gut microbe transmission yields health benefits, which could provide an incentive for the formation and maintenance of social bonds within and between social groups.","container-title":"Animal Behaviour","DOI":"10.1016/j.anbehav.2020.02.011","ISSN":"0003-3472","journalAbbreviation":"Animal Behaviour","page":"17-31","source":"ScienceDirect","title":"Interactions between social groups of colobus monkeys (&lt;i&gt;Colobus vellerosus&lt;/i&gt;) explain similarities in their gut microbiomes","volume":"163","author":[{"family":"Wikberg","given":"Eva C."},{"family":"Christie","given":"Diana"},{"family":"Sicotte","given":"Pascale"},{"family":"Ting","given":"Nelson"}],"issued":{"date-parts":[["2020",5,1]]}}}],"schema":"https://github.com/citation-style-language/schema/raw/master/csl-citation.json"}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5–7</w:t>
      </w:r>
      <w:r>
        <w:rPr>
          <w:rFonts w:ascii="Calibri" w:hAnsi="Calibri" w:cs="Calibri"/>
        </w:rPr>
        <w:fldChar w:fldCharType="end"/>
      </w:r>
      <w:r w:rsidRPr="00FF3197">
        <w:rPr>
          <w:rFonts w:ascii="Calibri" w:hAnsi="Calibri" w:cs="Calibri"/>
        </w:rPr>
        <w:t>. In this project, we use data from the Amboseli baboon population</w:t>
      </w:r>
      <w:r>
        <w:rPr>
          <w:rFonts w:ascii="Calibri" w:hAnsi="Calibri" w:cs="Calibri"/>
        </w:rPr>
        <w:fldChar w:fldCharType="begin"/>
      </w:r>
      <w:r>
        <w:rPr>
          <w:rFonts w:ascii="Calibri" w:hAnsi="Calibri" w:cs="Calibri"/>
        </w:rPr>
        <w:instrText xml:space="preserve"> ADDIN ZOTERO_ITEM CSL_CITATION {"citationID":"N7xYW7MS","properties":{"formattedCitation":"\\super 8\\nosupersub{}","plainCitation":"8","noteIndex":0},"citationItems":[{"id":134,"uris":["http://zotero.org/users/14693810/items/7W2YVXEJ"],"itemData":{"id":134,"type":"chapter","abstract":"In 1963, Jeanne and Stuart Altmann traveled through Kenya and Tanzania searching for a baboon study site. They settled on the Maasai-Amboseli Game Reserve (later Amboseli National Park) and conducted a 13-month study that laid the groundwork for much future research. They returned for a short visit in 1969, and came again in July 1971 to establish a research project that has persisted for four decades. In July 1984 Susan Alberts joined the ﬁeld team, later becoming a graduate student and eventually a director. Over the years, we have tackled research questions ranging from feeding ecology to behavioral endocrinology, from kin recognition to sexual selection, and from aging research to functional genetics. A number of our results have explicitly depended upon the longitudinal nature of the research. Without decades worth of individual-based data we would not have known, for instance, that the presence of fathers inﬂuenced the maturation rates of their offspring, that maternal dominance rank had pervasive effects on the physiology of sons, or that the social behavior of a female inﬂuenced her infants’ survival. Here we summarize the major research themes that have characterized each of the past four decades, and our directions for the future, emphasizing the scientiﬁc insights that the longitudinal nature of the study has made possible.","container-title":"Long-Term Field Studies of Primates","event-place":"Berlin, Heidelberg","ISBN":"978-3-642-22513-0","language":"en","note":"DOI: 10.1007/978-3-642-22514-7_12","page":"261-287","publisher":"Springer Berlin Heidelberg","publisher-place":"Berlin, Heidelberg","source":"DOI.org (Crossref)","title":"The Amboseli Baboon Research Project: 40 Years of Continuity and Change","title-short":"The Amboseli Baboon Research Project","URL":"http://link.springer.com/10.1007/978-3-642-22514-7_12","editor":[{"family":"Kappeler","given":"Peter M."},{"family":"Watts","given":"David P."}],"author":[{"family":"Alberts","given":"Susan C."},{"family":"Altmann","given":"Jeanne"}],"accessed":{"date-parts":[["2024",10,14]]},"issued":{"date-parts":[["2012"]]}}}],"schema":"https://github.com/citation-style-language/schema/raw/master/csl-citation.json"} </w:instrText>
      </w:r>
      <w:r>
        <w:rPr>
          <w:rFonts w:ascii="Calibri" w:hAnsi="Calibri" w:cs="Calibri"/>
        </w:rPr>
        <w:fldChar w:fldCharType="separate"/>
      </w:r>
      <w:r w:rsidRPr="00BB2B0F">
        <w:rPr>
          <w:rFonts w:ascii="Calibri" w:hAnsi="Calibri" w:cs="Calibri"/>
          <w:kern w:val="0"/>
          <w:vertAlign w:val="superscript"/>
        </w:rPr>
        <w:t>8</w:t>
      </w:r>
      <w:r>
        <w:rPr>
          <w:rFonts w:ascii="Calibri" w:hAnsi="Calibri" w:cs="Calibri"/>
        </w:rPr>
        <w:fldChar w:fldCharType="end"/>
      </w:r>
      <w:r w:rsidRPr="00FF3197">
        <w:rPr>
          <w:rFonts w:ascii="Calibri" w:hAnsi="Calibri" w:cs="Calibri"/>
        </w:rPr>
        <w:t xml:space="preserve"> to predict individual baboon microbiome composition by combining their microbial profiles with those of their social group, based on data collected between 2000 and 2013</w:t>
      </w:r>
      <w:r>
        <w:rPr>
          <w:rFonts w:ascii="Calibri" w:hAnsi="Calibri" w:cs="Calibri"/>
          <w:highlight w:val="yellow"/>
        </w:rPr>
        <w:fldChar w:fldCharType="begin"/>
      </w:r>
      <w:r>
        <w:rPr>
          <w:rFonts w:ascii="Calibri" w:hAnsi="Calibri" w:cs="Calibri"/>
          <w:highlight w:val="yellow"/>
        </w:rPr>
        <w:instrText xml:space="preserve"> ADDIN ZOTERO_ITEM CSL_CITATION {"citationID":"P0Ck2s4r","properties":{"formattedCitation":"\\super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Pr>
          <w:rFonts w:ascii="Calibri" w:hAnsi="Calibri" w:cs="Calibri"/>
          <w:highlight w:val="yellow"/>
        </w:rPr>
        <w:fldChar w:fldCharType="separate"/>
      </w:r>
      <w:r w:rsidRPr="00BB2B0F">
        <w:rPr>
          <w:rFonts w:ascii="Calibri" w:hAnsi="Calibri" w:cs="Calibri"/>
          <w:kern w:val="0"/>
          <w:vertAlign w:val="superscript"/>
        </w:rPr>
        <w:t>9</w:t>
      </w:r>
      <w:r>
        <w:rPr>
          <w:rFonts w:ascii="Calibri" w:hAnsi="Calibri" w:cs="Calibri"/>
          <w:highlight w:val="yellow"/>
        </w:rPr>
        <w:fldChar w:fldCharType="end"/>
      </w:r>
      <w:r w:rsidRPr="00FF3197">
        <w:rPr>
          <w:rFonts w:ascii="Calibri" w:hAnsi="Calibri" w:cs="Calibri"/>
        </w:rPr>
        <w:t>.</w:t>
      </w:r>
    </w:p>
    <w:p w14:paraId="282E85FA" w14:textId="657389F6" w:rsidR="00D2226B" w:rsidRPr="001632A7" w:rsidRDefault="00D2226B" w:rsidP="001632A7">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Methods</w:t>
      </w:r>
    </w:p>
    <w:p w14:paraId="0BE126D8" w14:textId="4A49D673" w:rsidR="00EF27BA" w:rsidRDefault="00EF27BA" w:rsidP="001632A7">
      <w:pPr>
        <w:pStyle w:val="Heading3"/>
        <w:bidi w:val="0"/>
        <w:rPr>
          <w:rFonts w:ascii="Calibri" w:hAnsi="Calibri" w:cs="Calibri"/>
          <w:color w:val="auto"/>
          <w:sz w:val="22"/>
          <w:szCs w:val="22"/>
          <w:u w:val="single"/>
        </w:rPr>
      </w:pPr>
      <w:r w:rsidRPr="001632A7">
        <w:rPr>
          <w:rFonts w:ascii="Calibri" w:hAnsi="Calibri" w:cs="Calibri"/>
          <w:color w:val="auto"/>
          <w:sz w:val="22"/>
          <w:szCs w:val="22"/>
          <w:u w:val="single"/>
        </w:rPr>
        <w:t>Data</w:t>
      </w:r>
      <w:r w:rsidR="005E3EAF">
        <w:rPr>
          <w:rFonts w:ascii="Calibri" w:hAnsi="Calibri" w:cs="Calibri"/>
          <w:color w:val="auto"/>
          <w:sz w:val="22"/>
          <w:szCs w:val="22"/>
          <w:u w:val="single"/>
        </w:rPr>
        <w:t xml:space="preserve"> Exploration</w:t>
      </w:r>
    </w:p>
    <w:p w14:paraId="46E06768" w14:textId="7D448A60" w:rsidR="005E3EAF" w:rsidRPr="001402A0" w:rsidRDefault="00C405B8" w:rsidP="00C405B8">
      <w:pPr>
        <w:bidi w:val="0"/>
        <w:rPr>
          <w:rFonts w:ascii="Calibri" w:hAnsi="Calibri" w:cs="Calibri"/>
        </w:rPr>
      </w:pPr>
      <w:r>
        <w:t>In this project</w:t>
      </w:r>
      <w:r w:rsidR="0075351D">
        <w:t>,</w:t>
      </w:r>
      <w:r>
        <w:t xml:space="preserve"> we used </w:t>
      </w:r>
      <w:r w:rsidR="000E03FD">
        <w:t>data</w:t>
      </w:r>
      <w:r>
        <w:t xml:space="preserve"> from 6096 fecal samples </w:t>
      </w:r>
      <w:r w:rsidR="000E03FD">
        <w:t>of</w:t>
      </w:r>
      <w:r>
        <w:t xml:space="preserve"> </w:t>
      </w:r>
      <w:r w:rsidR="001402A0">
        <w:rPr>
          <w:rFonts w:ascii="Calibri" w:hAnsi="Calibri" w:cs="Calibri"/>
        </w:rPr>
        <w:t xml:space="preserve">80 baboons </w:t>
      </w:r>
      <w:r w:rsidR="00C82353">
        <w:rPr>
          <w:rFonts w:ascii="Calibri" w:hAnsi="Calibri" w:cs="Calibri"/>
        </w:rPr>
        <w:t>for</w:t>
      </w:r>
      <w:r w:rsidR="001402A0">
        <w:rPr>
          <w:rFonts w:ascii="Calibri" w:hAnsi="Calibri" w:cs="Calibri"/>
        </w:rPr>
        <w:t xml:space="preserve"> training </w:t>
      </w:r>
      <w:r w:rsidR="00C82353">
        <w:rPr>
          <w:rFonts w:ascii="Calibri" w:hAnsi="Calibri" w:cs="Calibri"/>
        </w:rPr>
        <w:t>and validation</w:t>
      </w:r>
      <w:r w:rsidR="002C507B">
        <w:rPr>
          <w:rFonts w:ascii="Calibri" w:hAnsi="Calibri" w:cs="Calibri"/>
        </w:rPr>
        <w:t>. For each sample</w:t>
      </w:r>
      <w:r w:rsidR="002C507B" w:rsidRPr="000D24DA">
        <w:rPr>
          <w:rFonts w:ascii="Calibri" w:hAnsi="Calibri" w:cs="Calibri"/>
        </w:rPr>
        <w:t>, there is a measurement of the abundance rates of the 61 most prevalent genera across all microbiome samples</w:t>
      </w:r>
      <w:r w:rsidR="002C507B">
        <w:rPr>
          <w:rFonts w:ascii="Calibri" w:hAnsi="Calibri" w:cs="Calibri"/>
        </w:rPr>
        <w:t xml:space="preserve"> </w:t>
      </w:r>
      <w:r w:rsidR="007F1D32" w:rsidRPr="007F1D32">
        <w:rPr>
          <w:rFonts w:ascii="Calibri" w:hAnsi="Calibri" w:cs="Calibri"/>
        </w:rPr>
        <w:t>based on 16S rRNA gene sequencing</w:t>
      </w:r>
      <w:r w:rsidR="006F0B34">
        <w:rPr>
          <w:rFonts w:ascii="Calibri" w:hAnsi="Calibri" w:cs="Calibri"/>
        </w:rPr>
        <w:fldChar w:fldCharType="begin"/>
      </w:r>
      <w:r w:rsidR="00BB2B0F">
        <w:rPr>
          <w:rFonts w:ascii="Calibri" w:hAnsi="Calibri" w:cs="Calibri"/>
        </w:rPr>
        <w:instrText xml:space="preserve"> ADDIN ZOTERO_ITEM CSL_CITATION {"citationID":"Aq2ejbEi","properties":{"formattedCitation":"\\super 10\\nosupersub{}","plainCitation":"10","noteIndex":0},"citationItems":[{"id":3,"uris":["http://zotero.org/users/14693810/items/3H57D2JR"],"itemData":{"id":3,"type":"article-journal","abstract":"DNA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amplicons.","container-title":"The ISME Journal","DOI":"10.1038/ismej.2012.8","ISSN":"1751-7370","issue":"8","journalAbbreviation":"ISME J","language":"en","license":"2012 The Author(s)","note":"publisher: Nature Publishing Group","page":"1621-1624","source":"www.nature.com","title":"Ultra-high-throughput microbial community analysis on the Illumina HiSeq and MiSeq platforms","volume":"6","author":[{"family":"Caporaso","given":"J. Gregory"},{"family":"Lauber","given":"Christian L."},{"family":"Walters","given":"William A."},{"family":"Berg-Lyons","given":"Donna"},{"family":"Huntley","given":"James"},{"family":"Fierer","given":"Noah"},{"family":"Owens","given":"Sarah M."},{"family":"Betley","given":"Jason"},{"family":"Fraser","given":"Louise"},{"family":"Bauer","given":"Markus"},{"family":"Gormley","given":"Niall"},{"family":"Gilbert","given":"Jack A."},{"family":"Smith","given":"Geoff"},{"family":"Knight","given":"Rob"}],"issued":{"date-parts":[["2012",8]]}}}],"schema":"https://github.com/citation-style-language/schema/raw/master/csl-citation.json"} </w:instrText>
      </w:r>
      <w:r w:rsidR="006F0B34">
        <w:rPr>
          <w:rFonts w:ascii="Calibri" w:hAnsi="Calibri" w:cs="Calibri"/>
        </w:rPr>
        <w:fldChar w:fldCharType="separate"/>
      </w:r>
      <w:r w:rsidR="00BB2B0F" w:rsidRPr="00BB2B0F">
        <w:rPr>
          <w:rFonts w:ascii="Calibri" w:hAnsi="Calibri" w:cs="Calibri"/>
          <w:kern w:val="0"/>
          <w:vertAlign w:val="superscript"/>
        </w:rPr>
        <w:t>10</w:t>
      </w:r>
      <w:r w:rsidR="006F0B34">
        <w:rPr>
          <w:rFonts w:ascii="Calibri" w:hAnsi="Calibri" w:cs="Calibri"/>
        </w:rPr>
        <w:fldChar w:fldCharType="end"/>
      </w:r>
      <w:r w:rsidR="002C507B">
        <w:rPr>
          <w:rFonts w:ascii="Calibri" w:hAnsi="Calibri" w:cs="Calibri"/>
        </w:rPr>
        <w:t>, accompanied by metadata regarding the environment and the baboon from whom the sample was collected</w:t>
      </w:r>
      <w:r w:rsidR="005E3EAF">
        <w:rPr>
          <w:rFonts w:ascii="Calibri" w:hAnsi="Calibri" w:cs="Calibri"/>
        </w:rPr>
        <w:t xml:space="preserve">. </w:t>
      </w:r>
    </w:p>
    <w:p w14:paraId="56CD73FF" w14:textId="0E6B244C" w:rsidR="000E03FD" w:rsidRPr="000E03FD" w:rsidRDefault="00962380" w:rsidP="000E03FD">
      <w:pPr>
        <w:bidi w:val="0"/>
        <w:jc w:val="both"/>
        <w:rPr>
          <w:rFonts w:ascii="Calibri" w:hAnsi="Calibri" w:cs="Calibri"/>
        </w:rPr>
      </w:pPr>
      <w:r w:rsidRPr="004B16AB">
        <w:rPr>
          <w:rFonts w:ascii="Calibri" w:hAnsi="Calibri" w:cs="Calibri"/>
        </w:rPr>
        <w:t>The metadata</w:t>
      </w:r>
      <w:r w:rsidRPr="00EF27BA">
        <w:rPr>
          <w:rFonts w:ascii="Calibri" w:hAnsi="Calibri" w:cs="Calibri"/>
          <w:b/>
          <w:bCs/>
        </w:rPr>
        <w:t xml:space="preserve"> </w:t>
      </w:r>
      <w:r w:rsidR="000E03FD" w:rsidRPr="000E03FD">
        <w:rPr>
          <w:rFonts w:ascii="Calibri" w:hAnsi="Calibri" w:cs="Calibri"/>
        </w:rPr>
        <w:t xml:space="preserve">includes the collection date, month, and hydrological year. At the individual level, data includes the baboon’s ID, age at collection, and sex. Social group information covers the baboon’s </w:t>
      </w:r>
      <w:r w:rsidR="004B1A42">
        <w:rPr>
          <w:rFonts w:ascii="Calibri" w:hAnsi="Calibri" w:cs="Calibri"/>
        </w:rPr>
        <w:t>affiliation, the size of the social</w:t>
      </w:r>
      <w:r w:rsidR="000E03FD" w:rsidRPr="000E03FD">
        <w:rPr>
          <w:rFonts w:ascii="Calibri" w:hAnsi="Calibri" w:cs="Calibri"/>
        </w:rPr>
        <w:t xml:space="preserve"> </w:t>
      </w:r>
      <w:r w:rsidR="004B1A42">
        <w:rPr>
          <w:rFonts w:ascii="Calibri" w:hAnsi="Calibri" w:cs="Calibri"/>
        </w:rPr>
        <w:t>group</w:t>
      </w:r>
      <w:r w:rsidR="000E03FD" w:rsidRPr="000E03FD">
        <w:rPr>
          <w:rFonts w:ascii="Calibri" w:hAnsi="Calibri" w:cs="Calibri"/>
        </w:rPr>
        <w:t xml:space="preserve">, and </w:t>
      </w:r>
      <w:r w:rsidR="004B1A42">
        <w:rPr>
          <w:rFonts w:ascii="Calibri" w:hAnsi="Calibri" w:cs="Calibri"/>
        </w:rPr>
        <w:t xml:space="preserve">the </w:t>
      </w:r>
      <w:r w:rsidR="000E03FD" w:rsidRPr="000E03FD">
        <w:rPr>
          <w:rFonts w:ascii="Calibri" w:hAnsi="Calibri" w:cs="Calibri"/>
        </w:rPr>
        <w:t xml:space="preserve">diet composition </w:t>
      </w:r>
      <w:r w:rsidR="004B1A42">
        <w:rPr>
          <w:rFonts w:ascii="Calibri" w:hAnsi="Calibri" w:cs="Calibri"/>
        </w:rPr>
        <w:t xml:space="preserve">of the group </w:t>
      </w:r>
      <w:r w:rsidR="000E03FD" w:rsidRPr="000E03FD">
        <w:rPr>
          <w:rFonts w:ascii="Calibri" w:hAnsi="Calibri" w:cs="Calibri"/>
        </w:rPr>
        <w:t>(assessed with a 30-day sliding window and PCA</w:t>
      </w:r>
      <w:r w:rsidR="004B1A42">
        <w:rPr>
          <w:rFonts w:ascii="Calibri" w:hAnsi="Calibri" w:cs="Calibri"/>
        </w:rPr>
        <w:fldChar w:fldCharType="begin"/>
      </w:r>
      <w:r w:rsidR="004B1A42">
        <w:rPr>
          <w:rFonts w:ascii="Calibri" w:hAnsi="Calibri" w:cs="Calibri"/>
        </w:rPr>
        <w:instrText xml:space="preserve"> ADDIN ZOTERO_ITEM CSL_CITATION {"citationID":"Dfw4XK2u","properties":{"formattedCitation":"\\super 11\\nosupersub{}","plainCitation":"11","noteIndex":0},"citationItems":[{"id":5,"uris":["http://zotero.org/users/14693810/items/4B9RSHIK"],"itemData":{"id":5,"type":"article-journal","container-title":"Journal of Educational Psychology","DOI":"10.1037/h0071325","ISSN":"1939-2176, 0022-0663","issue":"6","journalAbbreviation":"Journal of Educational Psychology","language":"en","page":"417-441","source":"DOI.org (Crossref)","title":"Analysis of a complex of statistical variables into principal components.","volume":"24","author":[{"family":"Hotelling","given":"H."}],"issued":{"date-parts":[["1933",9]]}}}],"schema":"https://github.com/citation-style-language/schema/raw/master/csl-citation.json"} </w:instrText>
      </w:r>
      <w:r w:rsidR="004B1A42">
        <w:rPr>
          <w:rFonts w:ascii="Calibri" w:hAnsi="Calibri" w:cs="Calibri"/>
        </w:rPr>
        <w:fldChar w:fldCharType="separate"/>
      </w:r>
      <w:r w:rsidR="004B1A42" w:rsidRPr="004B1A42">
        <w:rPr>
          <w:rFonts w:ascii="Calibri" w:hAnsi="Calibri" w:cs="Calibri"/>
          <w:kern w:val="0"/>
          <w:vertAlign w:val="superscript"/>
        </w:rPr>
        <w:t>11</w:t>
      </w:r>
      <w:r w:rsidR="004B1A42">
        <w:rPr>
          <w:rFonts w:ascii="Calibri" w:hAnsi="Calibri" w:cs="Calibri"/>
        </w:rPr>
        <w:fldChar w:fldCharType="end"/>
      </w:r>
      <w:r w:rsidR="000E03FD" w:rsidRPr="000E03FD">
        <w:rPr>
          <w:rFonts w:ascii="Calibri" w:hAnsi="Calibri" w:cs="Calibri"/>
        </w:rPr>
        <w:t xml:space="preserve">). Environmental data includes season (dry or wet) and monthly rainfall. </w:t>
      </w:r>
      <w:r w:rsidR="004B1A42" w:rsidRPr="000E03FD">
        <w:rPr>
          <w:rFonts w:ascii="Calibri" w:hAnsi="Calibri" w:cs="Calibri"/>
        </w:rPr>
        <w:t>A</w:t>
      </w:r>
      <w:r w:rsidR="000E03FD" w:rsidRPr="000E03FD">
        <w:rPr>
          <w:rFonts w:ascii="Calibri" w:hAnsi="Calibri" w:cs="Calibri"/>
        </w:rPr>
        <w:t>nalysis show</w:t>
      </w:r>
      <w:r w:rsidR="004B1A42">
        <w:rPr>
          <w:rFonts w:ascii="Calibri" w:hAnsi="Calibri" w:cs="Calibri"/>
        </w:rPr>
        <w:t>ed</w:t>
      </w:r>
      <w:r w:rsidR="000E03FD" w:rsidRPr="000E03FD">
        <w:rPr>
          <w:rFonts w:ascii="Calibri" w:hAnsi="Calibri" w:cs="Calibri"/>
        </w:rPr>
        <w:t xml:space="preserve"> each baboon has an average of 76.2 samples, with a median gap of 22 days between consecutive samples; 282 samples were collected over 180 days apart</w:t>
      </w:r>
      <w:r w:rsidR="004B16AB">
        <w:rPr>
          <w:rFonts w:ascii="Calibri" w:hAnsi="Calibri" w:cs="Calibri"/>
        </w:rPr>
        <w:t xml:space="preserve"> (fig 1a)</w:t>
      </w:r>
      <w:r w:rsidR="000E03FD" w:rsidRPr="000E03FD">
        <w:rPr>
          <w:rFonts w:ascii="Calibri" w:hAnsi="Calibri" w:cs="Calibri"/>
        </w:rPr>
        <w:t>. Although the wet season (November–May) spans 42% of the year, 61% of samples were collected during this period.</w:t>
      </w:r>
    </w:p>
    <w:p w14:paraId="66A60646" w14:textId="4F9378CF" w:rsidR="00B915A3" w:rsidRDefault="00816CA4" w:rsidP="00B915A3">
      <w:pPr>
        <w:keepNext/>
        <w:bidi w:val="0"/>
        <w:jc w:val="both"/>
      </w:pPr>
      <w:r w:rsidRPr="00816CA4">
        <w:rPr>
          <w:noProof/>
        </w:rPr>
        <w:drawing>
          <wp:inline distT="0" distB="0" distL="0" distR="0" wp14:anchorId="678E7EAE" wp14:editId="118FF928">
            <wp:extent cx="3927944" cy="3203802"/>
            <wp:effectExtent l="0" t="0" r="0" b="0"/>
            <wp:docPr id="86264801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48019" name="Picture 1" descr="A diagram of a graph&#10;&#10;Description automatically generated with medium confidence"/>
                    <pic:cNvPicPr/>
                  </pic:nvPicPr>
                  <pic:blipFill>
                    <a:blip r:embed="rId7"/>
                    <a:stretch>
                      <a:fillRect/>
                    </a:stretch>
                  </pic:blipFill>
                  <pic:spPr>
                    <a:xfrm>
                      <a:off x="0" y="0"/>
                      <a:ext cx="3952087" cy="3223494"/>
                    </a:xfrm>
                    <a:prstGeom prst="rect">
                      <a:avLst/>
                    </a:prstGeom>
                  </pic:spPr>
                </pic:pic>
              </a:graphicData>
            </a:graphic>
          </wp:inline>
        </w:drawing>
      </w:r>
    </w:p>
    <w:p w14:paraId="0A4B8D5D" w14:textId="2987A7D9" w:rsidR="00B915A3" w:rsidRPr="00E2170C" w:rsidRDefault="00B915A3" w:rsidP="00B915A3">
      <w:pPr>
        <w:pStyle w:val="Caption"/>
        <w:bidi w:val="0"/>
        <w:jc w:val="both"/>
        <w:rPr>
          <w:b/>
          <w:bCs/>
          <w:noProof/>
        </w:rPr>
      </w:pPr>
      <w:r w:rsidRPr="00E2170C">
        <w:rPr>
          <w:b/>
          <w:bCs/>
        </w:rPr>
        <w:t>Figure</w:t>
      </w:r>
      <w:r w:rsidRPr="00E2170C">
        <w:rPr>
          <w:b/>
          <w:bCs/>
          <w:rtl/>
        </w:rPr>
        <w:t xml:space="preserve"> </w:t>
      </w:r>
      <w:r w:rsidRPr="00E2170C">
        <w:rPr>
          <w:b/>
          <w:bCs/>
          <w:rtl/>
        </w:rPr>
        <w:fldChar w:fldCharType="begin"/>
      </w:r>
      <w:r w:rsidRPr="00E2170C">
        <w:rPr>
          <w:b/>
          <w:bCs/>
          <w:rtl/>
        </w:rPr>
        <w:instrText xml:space="preserve"> </w:instrText>
      </w:r>
      <w:r w:rsidRPr="00E2170C">
        <w:rPr>
          <w:b/>
          <w:bCs/>
        </w:rPr>
        <w:instrText>SEQ</w:instrText>
      </w:r>
      <w:r w:rsidRPr="00E2170C">
        <w:rPr>
          <w:b/>
          <w:bCs/>
          <w:rtl/>
        </w:rPr>
        <w:instrText xml:space="preserve"> </w:instrText>
      </w:r>
      <w:r w:rsidRPr="00E2170C">
        <w:rPr>
          <w:b/>
          <w:bCs/>
        </w:rPr>
        <w:instrText>Figure \* ARABIC</w:instrText>
      </w:r>
      <w:r w:rsidRPr="00E2170C">
        <w:rPr>
          <w:b/>
          <w:bCs/>
          <w:rtl/>
        </w:rPr>
        <w:instrText xml:space="preserve"> </w:instrText>
      </w:r>
      <w:r w:rsidRPr="00E2170C">
        <w:rPr>
          <w:b/>
          <w:bCs/>
          <w:rtl/>
        </w:rPr>
        <w:fldChar w:fldCharType="separate"/>
      </w:r>
      <w:r w:rsidR="00F420C2">
        <w:rPr>
          <w:b/>
          <w:bCs/>
          <w:noProof/>
          <w:rtl/>
        </w:rPr>
        <w:t>1</w:t>
      </w:r>
      <w:r w:rsidRPr="00E2170C">
        <w:rPr>
          <w:b/>
          <w:bCs/>
          <w:rtl/>
        </w:rPr>
        <w:fldChar w:fldCharType="end"/>
      </w:r>
      <w:r w:rsidRPr="00E2170C">
        <w:rPr>
          <w:b/>
          <w:bCs/>
          <w:noProof/>
        </w:rPr>
        <w:t xml:space="preserve">. </w:t>
      </w:r>
      <w:r w:rsidR="00FF6A2B">
        <w:rPr>
          <w:b/>
          <w:bCs/>
          <w:noProof/>
        </w:rPr>
        <w:t>Analysis</w:t>
      </w:r>
      <w:r w:rsidRPr="00E2170C">
        <w:rPr>
          <w:b/>
          <w:bCs/>
          <w:noProof/>
        </w:rPr>
        <w:t xml:space="preserve"> results of the </w:t>
      </w:r>
      <w:r>
        <w:rPr>
          <w:b/>
          <w:bCs/>
          <w:noProof/>
        </w:rPr>
        <w:t xml:space="preserve">train </w:t>
      </w:r>
      <w:r w:rsidRPr="00E2170C">
        <w:rPr>
          <w:b/>
          <w:bCs/>
          <w:noProof/>
        </w:rPr>
        <w:t>data</w:t>
      </w:r>
    </w:p>
    <w:p w14:paraId="181643FB" w14:textId="74303841" w:rsidR="002C507B" w:rsidRPr="002C507B" w:rsidRDefault="002C507B" w:rsidP="004447D5">
      <w:pPr>
        <w:bidi w:val="0"/>
        <w:jc w:val="both"/>
        <w:rPr>
          <w:sz w:val="16"/>
          <w:szCs w:val="16"/>
        </w:rPr>
      </w:pPr>
      <w:r w:rsidRPr="002C507B">
        <w:rPr>
          <w:b/>
          <w:bCs/>
          <w:sz w:val="16"/>
          <w:szCs w:val="16"/>
        </w:rPr>
        <w:t>(a)</w:t>
      </w:r>
      <w:r>
        <w:rPr>
          <w:sz w:val="16"/>
          <w:szCs w:val="16"/>
        </w:rPr>
        <w:t xml:space="preserve"> </w:t>
      </w:r>
      <w:r w:rsidR="00B915A3" w:rsidRPr="002C507B">
        <w:rPr>
          <w:sz w:val="16"/>
          <w:szCs w:val="16"/>
        </w:rPr>
        <w:t xml:space="preserve">Histogram of the time differences between the collection date of every </w:t>
      </w:r>
      <w:r w:rsidR="00816CA4" w:rsidRPr="002C507B">
        <w:rPr>
          <w:sz w:val="16"/>
          <w:szCs w:val="16"/>
        </w:rPr>
        <w:t>two</w:t>
      </w:r>
      <w:r w:rsidR="00B915A3" w:rsidRPr="002C507B">
        <w:rPr>
          <w:sz w:val="16"/>
          <w:szCs w:val="16"/>
        </w:rPr>
        <w:t xml:space="preserve"> subsequent samples of the same baboon. </w:t>
      </w:r>
      <w:r w:rsidR="00816CA4" w:rsidRPr="002C507B">
        <w:rPr>
          <w:b/>
          <w:bCs/>
          <w:sz w:val="16"/>
          <w:szCs w:val="16"/>
        </w:rPr>
        <w:t xml:space="preserve">(b) </w:t>
      </w:r>
      <w:r w:rsidR="00816CA4" w:rsidRPr="002C507B">
        <w:rPr>
          <w:sz w:val="16"/>
          <w:szCs w:val="16"/>
        </w:rPr>
        <w:t xml:space="preserve">Kernel Density Estimation (KDE) smoothed histogram of the Bray- Curtis dissimilarity score between every two samples collected on the same date from the same baboon. </w:t>
      </w:r>
      <w:r w:rsidR="00B915A3" w:rsidRPr="002C507B">
        <w:rPr>
          <w:b/>
          <w:bCs/>
          <w:sz w:val="16"/>
          <w:szCs w:val="16"/>
        </w:rPr>
        <w:t>(c)</w:t>
      </w:r>
      <w:r w:rsidR="00816CA4" w:rsidRPr="002C507B">
        <w:rPr>
          <w:sz w:val="16"/>
          <w:szCs w:val="16"/>
        </w:rPr>
        <w:t xml:space="preserve"> KDE</w:t>
      </w:r>
      <w:r w:rsidR="00816CA4" w:rsidRPr="002C507B">
        <w:rPr>
          <w:rFonts w:hint="cs"/>
          <w:sz w:val="16"/>
          <w:szCs w:val="16"/>
          <w:rtl/>
        </w:rPr>
        <w:t xml:space="preserve"> </w:t>
      </w:r>
      <w:r w:rsidR="00816CA4" w:rsidRPr="002C507B">
        <w:rPr>
          <w:sz w:val="16"/>
          <w:szCs w:val="16"/>
        </w:rPr>
        <w:t>smoothed histogram of the Bray- Curtis dissimilarity score between a sample and the mean of previous samples of the same baboon.</w:t>
      </w:r>
      <w:r w:rsidR="00816CA4" w:rsidRPr="002C507B">
        <w:rPr>
          <w:b/>
          <w:bCs/>
          <w:sz w:val="16"/>
          <w:szCs w:val="16"/>
        </w:rPr>
        <w:t xml:space="preserve"> </w:t>
      </w:r>
      <w:r w:rsidR="00B915A3" w:rsidRPr="002C507B">
        <w:rPr>
          <w:b/>
          <w:bCs/>
          <w:sz w:val="16"/>
          <w:szCs w:val="16"/>
        </w:rPr>
        <w:t>(d)</w:t>
      </w:r>
      <w:r w:rsidR="00816CA4" w:rsidRPr="002C507B">
        <w:rPr>
          <w:b/>
          <w:bCs/>
          <w:sz w:val="16"/>
          <w:szCs w:val="16"/>
        </w:rPr>
        <w:t xml:space="preserve"> </w:t>
      </w:r>
      <w:r w:rsidR="00816CA4" w:rsidRPr="002C507B">
        <w:rPr>
          <w:sz w:val="16"/>
          <w:szCs w:val="16"/>
        </w:rPr>
        <w:t>KDE</w:t>
      </w:r>
      <w:r w:rsidR="00816CA4" w:rsidRPr="002C507B">
        <w:rPr>
          <w:rFonts w:hint="cs"/>
          <w:sz w:val="16"/>
          <w:szCs w:val="16"/>
          <w:rtl/>
        </w:rPr>
        <w:t xml:space="preserve"> </w:t>
      </w:r>
      <w:r w:rsidR="00816CA4" w:rsidRPr="002C507B">
        <w:rPr>
          <w:sz w:val="16"/>
          <w:szCs w:val="16"/>
        </w:rPr>
        <w:t>smoothed histogram of the Bray- Curtis dissimilarity score between a sample and the previous sample of the same baboon.</w:t>
      </w:r>
      <w:r w:rsidR="00B915A3" w:rsidRPr="002C507B">
        <w:rPr>
          <w:sz w:val="16"/>
          <w:szCs w:val="16"/>
        </w:rPr>
        <w:t xml:space="preserve"> </w:t>
      </w:r>
    </w:p>
    <w:p w14:paraId="23C62E2C" w14:textId="67510C76" w:rsidR="002C507B" w:rsidRPr="0075351D" w:rsidRDefault="002C507B" w:rsidP="0075351D">
      <w:pPr>
        <w:bidi w:val="0"/>
        <w:jc w:val="both"/>
        <w:rPr>
          <w:rFonts w:ascii="Calibri" w:hAnsi="Calibri" w:cs="Calibri"/>
        </w:rPr>
      </w:pPr>
      <w:r w:rsidRPr="0075351D">
        <w:rPr>
          <w:rFonts w:ascii="Calibri" w:hAnsi="Calibri" w:cs="Calibri"/>
        </w:rPr>
        <w:lastRenderedPageBreak/>
        <w:t>We conducted three analyses regarding the predictive power of samples from the same baboon. First, we compared the Bray-Curtis dissimilarity score between samples collected on the same date (fig 1</w:t>
      </w:r>
      <w:r w:rsidR="004B16AB">
        <w:rPr>
          <w:rFonts w:ascii="Calibri" w:hAnsi="Calibri" w:cs="Calibri"/>
        </w:rPr>
        <w:t>b</w:t>
      </w:r>
      <w:r w:rsidRPr="0075351D">
        <w:rPr>
          <w:rFonts w:ascii="Calibri" w:hAnsi="Calibri" w:cs="Calibri"/>
        </w:rPr>
        <w:t>). Secondly, we calculated the Bray-Curtis dissimilarity score between a sample and the mean of the predeceasing samples (fig 1</w:t>
      </w:r>
      <w:r w:rsidR="004B16AB">
        <w:rPr>
          <w:rFonts w:ascii="Calibri" w:hAnsi="Calibri" w:cs="Calibri"/>
        </w:rPr>
        <w:t>c</w:t>
      </w:r>
      <w:r w:rsidRPr="0075351D">
        <w:rPr>
          <w:rFonts w:ascii="Calibri" w:hAnsi="Calibri" w:cs="Calibri"/>
        </w:rPr>
        <w:t>). Lastly, we calculated the score between every two concurrent samples (fig 1</w:t>
      </w:r>
      <w:r w:rsidR="004B16AB">
        <w:rPr>
          <w:rFonts w:ascii="Calibri" w:hAnsi="Calibri" w:cs="Calibri"/>
        </w:rPr>
        <w:t>d</w:t>
      </w:r>
      <w:r w:rsidRPr="0075351D">
        <w:rPr>
          <w:rFonts w:ascii="Calibri" w:hAnsi="Calibri" w:cs="Calibri"/>
        </w:rPr>
        <w:t xml:space="preserve">). These results suggest the predictive power of using the mean of previous </w:t>
      </w:r>
      <w:r w:rsidR="00F632C7" w:rsidRPr="0075351D">
        <w:rPr>
          <w:rFonts w:ascii="Calibri" w:hAnsi="Calibri" w:cs="Calibri"/>
        </w:rPr>
        <w:t>and last samples</w:t>
      </w:r>
      <w:r w:rsidRPr="0075351D">
        <w:rPr>
          <w:rFonts w:ascii="Calibri" w:hAnsi="Calibri" w:cs="Calibri"/>
        </w:rPr>
        <w:t xml:space="preserve"> while providing us with the upper bound for the prediction accuracy one could expect.</w:t>
      </w:r>
    </w:p>
    <w:p w14:paraId="091E2792" w14:textId="570FE6CE" w:rsidR="00EF69E0" w:rsidRPr="001632A7" w:rsidRDefault="00EF69E0" w:rsidP="002C507B">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First Model</w:t>
      </w:r>
    </w:p>
    <w:p w14:paraId="01907314" w14:textId="6CA1653B" w:rsidR="00A534DA" w:rsidRPr="0075351D" w:rsidRDefault="00A534DA" w:rsidP="0075351D">
      <w:pPr>
        <w:bidi w:val="0"/>
        <w:jc w:val="both"/>
        <w:rPr>
          <w:rFonts w:ascii="Calibri" w:hAnsi="Calibri" w:cs="Calibri"/>
        </w:rPr>
      </w:pPr>
      <w:r w:rsidRPr="0075351D">
        <w:rPr>
          <w:rFonts w:ascii="Calibri" w:hAnsi="Calibri" w:cs="Calibri"/>
        </w:rPr>
        <w:t>Building on our analysis, three key requirements were considered when constructing the model</w:t>
      </w:r>
      <w:r w:rsidR="00E73599" w:rsidRPr="0075351D">
        <w:rPr>
          <w:rFonts w:ascii="Calibri" w:hAnsi="Calibri" w:cs="Calibri"/>
        </w:rPr>
        <w:t>:</w:t>
      </w:r>
      <w:r w:rsidRPr="0075351D">
        <w:rPr>
          <w:rFonts w:ascii="Calibri" w:hAnsi="Calibri" w:cs="Calibri"/>
        </w:rPr>
        <w:t xml:space="preserve"> 1. The model should use both </w:t>
      </w:r>
      <w:r w:rsidR="00825EE7" w:rsidRPr="0075351D">
        <w:rPr>
          <w:rFonts w:ascii="Calibri" w:hAnsi="Calibri" w:cs="Calibri"/>
        </w:rPr>
        <w:t xml:space="preserve">the </w:t>
      </w:r>
      <w:r w:rsidRPr="0075351D">
        <w:rPr>
          <w:rFonts w:ascii="Calibri" w:hAnsi="Calibri" w:cs="Calibri"/>
        </w:rPr>
        <w:t xml:space="preserve">last sample and the </w:t>
      </w:r>
      <w:proofErr w:type="gramStart"/>
      <w:r w:rsidRPr="0075351D">
        <w:rPr>
          <w:rFonts w:ascii="Calibri" w:hAnsi="Calibri" w:cs="Calibri"/>
        </w:rPr>
        <w:t>mean</w:t>
      </w:r>
      <w:proofErr w:type="gramEnd"/>
      <w:r w:rsidRPr="0075351D">
        <w:rPr>
          <w:rFonts w:ascii="Calibri" w:hAnsi="Calibri" w:cs="Calibri"/>
        </w:rPr>
        <w:t xml:space="preserve"> of previous samples. 2. As the time difference between two consecutive samples increases, the influence of the last sample should decrease. 3. The model should present </w:t>
      </w:r>
      <w:r w:rsidR="00825EE7" w:rsidRPr="0075351D">
        <w:rPr>
          <w:rFonts w:ascii="Calibri" w:hAnsi="Calibri" w:cs="Calibri"/>
        </w:rPr>
        <w:t xml:space="preserve">a </w:t>
      </w:r>
      <w:r w:rsidRPr="0075351D">
        <w:rPr>
          <w:rFonts w:ascii="Calibri" w:hAnsi="Calibri" w:cs="Calibri"/>
        </w:rPr>
        <w:t>seasonality effect.</w:t>
      </w:r>
      <w:r w:rsidR="00EC64A6">
        <w:rPr>
          <w:rFonts w:ascii="Calibri" w:hAnsi="Calibri" w:cs="Calibri"/>
        </w:rPr>
        <w:t xml:space="preserve"> Based on </w:t>
      </w:r>
      <w:r w:rsidR="00B93990">
        <w:rPr>
          <w:rFonts w:ascii="Calibri" w:hAnsi="Calibri" w:cs="Calibri"/>
        </w:rPr>
        <w:t>these</w:t>
      </w:r>
      <w:r w:rsidR="00EC64A6">
        <w:rPr>
          <w:rFonts w:ascii="Calibri" w:hAnsi="Calibri" w:cs="Calibri"/>
        </w:rPr>
        <w:t xml:space="preserve"> requirements</w:t>
      </w:r>
      <w:r w:rsidR="00B93990">
        <w:rPr>
          <w:rFonts w:ascii="Calibri" w:hAnsi="Calibri" w:cs="Calibri"/>
        </w:rPr>
        <w:t>,</w:t>
      </w:r>
      <w:r w:rsidR="00EC64A6">
        <w:rPr>
          <w:rFonts w:ascii="Calibri" w:hAnsi="Calibri" w:cs="Calibri"/>
        </w:rPr>
        <w:t xml:space="preserve"> we devised</w:t>
      </w:r>
      <w:r w:rsidR="00B93990">
        <w:rPr>
          <w:rFonts w:ascii="Calibri" w:hAnsi="Calibri" w:cs="Calibri"/>
        </w:rPr>
        <w:t xml:space="preserve"> the following model</w:t>
      </w:r>
      <w:r w:rsidR="00EC64A6">
        <w:rPr>
          <w:rFonts w:ascii="Calibri" w:hAnsi="Calibri" w:cs="Calibri"/>
        </w:rPr>
        <w:t>:</w:t>
      </w:r>
    </w:p>
    <w:p w14:paraId="5E371654" w14:textId="02606B36" w:rsidR="00A534DA" w:rsidRPr="00A534DA" w:rsidRDefault="00000000" w:rsidP="00A534DA">
      <w:pPr>
        <w:bidi w:val="0"/>
        <w:jc w:val="both"/>
        <w:rPr>
          <w:rFonts w:ascii="Calibri" w:eastAsiaTheme="minorEastAsia" w:hAnsi="Calibri" w:cs="Calibri"/>
          <w:iCs/>
        </w:rPr>
      </w:pPr>
      <m:oMathPara>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r>
            <w:rPr>
              <w:rFonts w:ascii="Cambria Math" w:eastAsiaTheme="minorEastAsia" w:hAnsi="Cambria Math" w:cs="Calibri"/>
            </w:rPr>
            <m:t>α</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i-1</m:t>
              </m:r>
            </m:sub>
          </m:sSub>
          <m:r>
            <w:rPr>
              <w:rFonts w:ascii="Cambria Math" w:eastAsiaTheme="minorEastAsia" w:hAnsi="Cambria Math" w:cs="Calibri"/>
            </w:rPr>
            <m:t>+</m:t>
          </m:r>
          <m:d>
            <m:dPr>
              <m:ctrlPr>
                <w:rPr>
                  <w:rFonts w:ascii="Cambria Math" w:eastAsiaTheme="minorEastAsia" w:hAnsi="Cambria Math" w:cs="Calibri"/>
                  <w:i/>
                  <w:iCs/>
                </w:rPr>
              </m:ctrlPr>
            </m:dPr>
            <m:e>
              <m:r>
                <w:rPr>
                  <w:rFonts w:ascii="Cambria Math" w:eastAsiaTheme="minorEastAsia" w:hAnsi="Cambria Math" w:cs="Calibri"/>
                </w:rPr>
                <m:t>1-</m:t>
              </m:r>
              <m:sSup>
                <m:sSupPr>
                  <m:ctrlPr>
                    <w:rPr>
                      <w:rFonts w:ascii="Cambria Math" w:eastAsiaTheme="minorEastAsia" w:hAnsi="Cambria Math" w:cs="Calibri"/>
                      <w:i/>
                      <w:iCs/>
                    </w:rPr>
                  </m:ctrlPr>
                </m:sSupPr>
                <m:e>
                  <m:r>
                    <w:rPr>
                      <w:rFonts w:ascii="Cambria Math" w:eastAsiaTheme="minorEastAsia" w:hAnsi="Cambria Math" w:cs="Calibri"/>
                    </w:rPr>
                    <m:t>e</m:t>
                  </m:r>
                </m:e>
                <m:sup>
                  <m:r>
                    <w:rPr>
                      <w:rFonts w:ascii="Cambria Math" w:eastAsiaTheme="minorEastAsia" w:hAnsi="Cambria Math" w:cs="Calibri"/>
                    </w:rPr>
                    <m:t>-λ</m:t>
                  </m:r>
                  <m:r>
                    <m:rPr>
                      <m:sty m:val="p"/>
                    </m:rPr>
                    <w:rPr>
                      <w:rFonts w:ascii="Cambria Math" w:eastAsiaTheme="minorEastAsia" w:hAnsi="Cambria Math" w:cs="Calibri"/>
                    </w:rPr>
                    <m:t>Δ</m:t>
                  </m:r>
                  <m:r>
                    <w:rPr>
                      <w:rFonts w:ascii="Cambria Math" w:eastAsiaTheme="minorEastAsia" w:hAnsi="Cambria Math" w:cs="Calibri"/>
                    </w:rPr>
                    <m:t>t</m:t>
                  </m:r>
                </m:sup>
              </m:sSup>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r>
                        <w:rPr>
                          <w:rFonts w:ascii="Cambria Math" w:eastAsiaTheme="minorEastAsia" w:hAnsi="Cambria Math" w:cs="Calibri"/>
                        </w:rPr>
                        <m:t>t</m:t>
                      </m:r>
                    </m:num>
                    <m:den>
                      <m:r>
                        <w:rPr>
                          <w:rFonts w:ascii="Cambria Math" w:eastAsiaTheme="minorEastAsia" w:hAnsi="Cambria Math" w:cs="Calibri"/>
                        </w:rPr>
                        <m:t>365</m:t>
                      </m:r>
                    </m:den>
                  </m:f>
                  <m:r>
                    <w:rPr>
                      <w:rFonts w:ascii="Cambria Math" w:eastAsiaTheme="minorEastAsia" w:hAnsi="Cambria Math" w:cs="Calibri"/>
                    </w:rPr>
                    <m:t> </m:t>
                  </m:r>
                </m:e>
              </m:func>
            </m:e>
          </m:d>
          <m:r>
            <w:rPr>
              <w:rFonts w:ascii="Cambria Math" w:eastAsiaTheme="minorEastAsia" w:hAnsi="Cambria Math" w:cs="Calibri"/>
            </w:rPr>
            <m:t>β</m:t>
          </m:r>
          <m:acc>
            <m:accPr>
              <m:chr m:val="̅"/>
              <m:ctrlPr>
                <w:rPr>
                  <w:rFonts w:ascii="Cambria Math" w:eastAsiaTheme="minorEastAsia" w:hAnsi="Cambria Math" w:cs="Calibri"/>
                  <w:i/>
                  <w:iCs/>
                </w:rPr>
              </m:ctrlPr>
            </m:accPr>
            <m:e>
              <m:d>
                <m:dPr>
                  <m:begChr m:val="{"/>
                  <m:endChr m:val="}"/>
                  <m:ctrlPr>
                    <w:rPr>
                      <w:rFonts w:ascii="Cambria Math" w:eastAsiaTheme="minorEastAsia" w:hAnsi="Cambria Math" w:cs="Calibri"/>
                      <w:i/>
                      <w:iCs/>
                    </w:rPr>
                  </m:ctrlPr>
                </m:dPr>
                <m:e>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i-2</m:t>
                      </m:r>
                    </m:sub>
                  </m:sSub>
                </m:e>
              </m:d>
            </m:e>
          </m:acc>
        </m:oMath>
      </m:oMathPara>
    </w:p>
    <w:p w14:paraId="4F6CF833" w14:textId="517B1658" w:rsidR="008D47DC" w:rsidRDefault="00A534DA" w:rsidP="006717FF">
      <w:pPr>
        <w:bidi w:val="0"/>
        <w:jc w:val="both"/>
        <w:rPr>
          <w:rFonts w:ascii="Calibri" w:eastAsiaTheme="minorEastAsia" w:hAnsi="Calibri" w:cs="Calibri"/>
          <w: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Pr>
          <w:rFonts w:ascii="Calibri" w:eastAsiaTheme="minorEastAsia" w:hAnsi="Calibri" w:cs="Calibri"/>
          <w:iCs/>
        </w:rPr>
        <w:t xml:space="preserve"> is the </w:t>
      </w:r>
      <m:oMath>
        <m:sSup>
          <m:sSupPr>
            <m:ctrlPr>
              <w:rPr>
                <w:rFonts w:ascii="Cambria Math" w:eastAsiaTheme="minorEastAsia" w:hAnsi="Cambria Math" w:cs="Calibri"/>
                <w:i/>
                <w:iCs/>
              </w:rPr>
            </m:ctrlPr>
          </m:sSupPr>
          <m:e>
            <m:r>
              <w:rPr>
                <w:rFonts w:ascii="Cambria Math" w:eastAsiaTheme="minorEastAsia" w:hAnsi="Cambria Math" w:cs="Calibri"/>
              </w:rPr>
              <m:t>i</m:t>
            </m:r>
          </m:e>
          <m:sup>
            <m:r>
              <w:rPr>
                <w:rFonts w:ascii="Cambria Math" w:eastAsiaTheme="minorEastAsia" w:hAnsi="Cambria Math" w:cs="Calibri"/>
              </w:rPr>
              <m:t>th</m:t>
            </m:r>
          </m:sup>
        </m:sSup>
      </m:oMath>
      <w:r>
        <w:rPr>
          <w:rFonts w:ascii="Calibri" w:eastAsiaTheme="minorEastAsia" w:hAnsi="Calibri" w:cs="Calibri"/>
          <w:iCs/>
        </w:rPr>
        <w:t xml:space="preserve"> sample to predict. The </w:t>
      </w:r>
      <w:r w:rsidR="00FF6A2B" w:rsidRPr="00FF6A2B">
        <w:rPr>
          <w:rFonts w:ascii="Calibri" w:eastAsiaTheme="minorEastAsia" w:hAnsi="Calibri" w:cs="Calibri"/>
        </w:rPr>
        <w:t>cos</w:t>
      </w:r>
      <w:r w:rsidR="00FF6A2B">
        <w:rPr>
          <w:rFonts w:ascii="Calibri" w:eastAsiaTheme="minorEastAsia" w:hAnsi="Calibri" w:cs="Calibri"/>
        </w:rPr>
        <w:t>ine</w:t>
      </w:r>
      <w:r>
        <w:rPr>
          <w:rFonts w:ascii="Calibri" w:eastAsiaTheme="minorEastAsia" w:hAnsi="Calibri" w:cs="Calibri"/>
          <w:iCs/>
        </w:rPr>
        <w:t xml:space="preserve"> function represents </w:t>
      </w:r>
      <w:r w:rsidR="00825EE7">
        <w:rPr>
          <w:rFonts w:ascii="Calibri" w:eastAsiaTheme="minorEastAsia" w:hAnsi="Calibri" w:cs="Calibri"/>
          <w:iCs/>
        </w:rPr>
        <w:t xml:space="preserve">the </w:t>
      </w:r>
      <w:r>
        <w:rPr>
          <w:rFonts w:ascii="Calibri" w:eastAsiaTheme="minorEastAsia" w:hAnsi="Calibri" w:cs="Calibri"/>
          <w:iCs/>
        </w:rPr>
        <w:t xml:space="preserve">seasonal </w:t>
      </w:r>
      <w:r w:rsidR="006717FF">
        <w:rPr>
          <w:rFonts w:ascii="Calibri" w:eastAsiaTheme="minorEastAsia" w:hAnsi="Calibri" w:cs="Calibri"/>
          <w:iCs/>
        </w:rPr>
        <w:t>effect,</w:t>
      </w:r>
      <w:r>
        <w:rPr>
          <w:rFonts w:ascii="Calibri" w:eastAsiaTheme="minorEastAsia" w:hAnsi="Calibri" w:cs="Calibri"/>
          <w:iCs/>
        </w:rPr>
        <w:t xml:space="preserve"> </w:t>
      </w:r>
      <w:r>
        <w:rPr>
          <w:rFonts w:ascii="Calibri" w:eastAsiaTheme="minorEastAsia" w:hAnsi="Calibri" w:cs="Calibri"/>
        </w:rPr>
        <w:t>and the exponent reduces the effect of the last sample as the time difference increases.</w:t>
      </w:r>
      <w:r w:rsidR="006717FF">
        <w:rPr>
          <w:rFonts w:ascii="Calibri" w:eastAsiaTheme="minorEastAsia" w:hAnsi="Calibri" w:cs="Calibri"/>
        </w:rPr>
        <w:t xml:space="preserve"> </w:t>
      </w:r>
      <m:oMath>
        <m:r>
          <w:rPr>
            <w:rFonts w:ascii="Cambria Math" w:eastAsiaTheme="minorEastAsia" w:hAnsi="Cambria Math" w:cs="Calibri"/>
          </w:rPr>
          <m:t>α</m:t>
        </m:r>
      </m:oMath>
      <w:r w:rsidR="006717FF">
        <w:rPr>
          <w:rFonts w:ascii="Calibri" w:eastAsiaTheme="minorEastAsia" w:hAnsi="Calibri" w:cs="Calibri"/>
          <w:i/>
        </w:rPr>
        <w:t xml:space="preserve"> </w:t>
      </w:r>
      <w:r w:rsidR="006717FF">
        <w:rPr>
          <w:rFonts w:ascii="Calibri" w:eastAsiaTheme="minorEastAsia" w:hAnsi="Calibri" w:cs="Calibri"/>
          <w:iCs/>
        </w:rPr>
        <w:t xml:space="preserve">and </w:t>
      </w:r>
      <m:oMath>
        <m:r>
          <w:rPr>
            <w:rFonts w:ascii="Cambria Math" w:eastAsiaTheme="minorEastAsia" w:hAnsi="Cambria Math" w:cs="Calibri"/>
          </w:rPr>
          <m:t>β</m:t>
        </m:r>
      </m:oMath>
      <w:r w:rsidR="006717FF">
        <w:rPr>
          <w:rFonts w:ascii="Calibri" w:eastAsiaTheme="minorEastAsia" w:hAnsi="Calibri" w:cs="Calibri"/>
          <w:iCs/>
        </w:rPr>
        <w:t xml:space="preserve"> are </w:t>
      </w:r>
      <m:oMath>
        <m:r>
          <w:rPr>
            <w:rFonts w:ascii="Cambria Math" w:eastAsiaTheme="minorEastAsia" w:hAnsi="Cambria Math" w:cs="Calibri"/>
          </w:rPr>
          <m:t>61×61</m:t>
        </m:r>
      </m:oMath>
      <w:r w:rsidR="006717FF">
        <w:rPr>
          <w:rFonts w:ascii="Calibri" w:eastAsiaTheme="minorEastAsia" w:hAnsi="Calibri" w:cs="Calibri"/>
          <w:iCs/>
        </w:rPr>
        <w:t xml:space="preserve"> matrices representing the effect of each genus of bacteria. These parameters are learned for each baboon individually. </w:t>
      </w:r>
      <m:oMath>
        <m:r>
          <w:rPr>
            <w:rFonts w:ascii="Cambria Math" w:eastAsiaTheme="minorEastAsia" w:hAnsi="Cambria Math" w:cs="Calibri"/>
          </w:rPr>
          <m:t>λ</m:t>
        </m:r>
      </m:oMath>
      <w:r w:rsidR="006717FF">
        <w:rPr>
          <w:rFonts w:ascii="Calibri" w:eastAsiaTheme="minorEastAsia" w:hAnsi="Calibri" w:cs="Calibri"/>
          <w:iCs/>
        </w:rPr>
        <w:t xml:space="preserve"> is a</w:t>
      </w:r>
      <w:r w:rsidR="006F12D6">
        <w:rPr>
          <w:rFonts w:ascii="Calibri" w:eastAsiaTheme="minorEastAsia" w:hAnsi="Calibri" w:cs="Calibri"/>
          <w:iCs/>
        </w:rPr>
        <w:t xml:space="preserve"> scalar, a</w:t>
      </w:r>
      <w:r w:rsidR="006717FF">
        <w:rPr>
          <w:rFonts w:ascii="Calibri" w:eastAsiaTheme="minorEastAsia" w:hAnsi="Calibri" w:cs="Calibri"/>
          <w:iCs/>
        </w:rPr>
        <w:t xml:space="preserve"> global parameter</w:t>
      </w:r>
      <w:r w:rsidR="006F12D6">
        <w:rPr>
          <w:rFonts w:ascii="Calibri" w:eastAsiaTheme="minorEastAsia" w:hAnsi="Calibri" w:cs="Calibri"/>
          <w:iCs/>
        </w:rPr>
        <w:t xml:space="preserve"> </w:t>
      </w:r>
      <w:r w:rsidR="006717FF">
        <w:rPr>
          <w:rFonts w:ascii="Calibri" w:eastAsiaTheme="minorEastAsia" w:hAnsi="Calibri" w:cs="Calibri"/>
          <w:iCs/>
        </w:rPr>
        <w:t xml:space="preserve">representing </w:t>
      </w:r>
      <w:r w:rsidR="00825EE7">
        <w:rPr>
          <w:rFonts w:ascii="Calibri" w:eastAsiaTheme="minorEastAsia" w:hAnsi="Calibri" w:cs="Calibri"/>
          <w:iCs/>
        </w:rPr>
        <w:t>desegregation constant</w:t>
      </w:r>
      <w:r w:rsidR="006717FF">
        <w:rPr>
          <w:rFonts w:ascii="Calibri" w:eastAsiaTheme="minorEastAsia" w:hAnsi="Calibri" w:cs="Calibri"/>
          <w:iCs/>
        </w:rPr>
        <w:t xml:space="preserve"> through time effect.</w:t>
      </w:r>
    </w:p>
    <w:p w14:paraId="6C795576" w14:textId="2814813A" w:rsidR="00825EE7" w:rsidRPr="00B21FCC" w:rsidRDefault="006717FF" w:rsidP="00825EE7">
      <w:pPr>
        <w:bidi w:val="0"/>
        <w:jc w:val="both"/>
        <w:rPr>
          <w:rFonts w:ascii="Calibri" w:eastAsiaTheme="minorEastAsia" w:hAnsi="Calibri" w:cs="Calibri"/>
          <w:i/>
          <w:iCs/>
        </w:rPr>
      </w:pPr>
      <w:r>
        <w:rPr>
          <w:rFonts w:ascii="Calibri" w:eastAsiaTheme="minorEastAsia" w:hAnsi="Calibri" w:cs="Calibri"/>
        </w:rPr>
        <w:t xml:space="preserve">Using the training set, we trained the model's parameters through iterative optimization using </w:t>
      </w:r>
      <w:r w:rsidR="00825EE7">
        <w:rPr>
          <w:rFonts w:ascii="Calibri" w:eastAsiaTheme="minorEastAsia" w:hAnsi="Calibri" w:cs="Calibri"/>
        </w:rPr>
        <w:t xml:space="preserve">the </w:t>
      </w:r>
      <w:r w:rsidR="00DF180C" w:rsidRPr="00DF180C">
        <w:rPr>
          <w:rFonts w:ascii="Calibri" w:eastAsiaTheme="minorEastAsia" w:hAnsi="Calibri" w:cs="Calibri"/>
        </w:rPr>
        <w:t>L-BFGS-B</w:t>
      </w:r>
      <w:r w:rsidR="009C1E7B">
        <w:rPr>
          <w:rFonts w:ascii="Calibri" w:eastAsiaTheme="minorEastAsia" w:hAnsi="Calibri" w:cs="Calibri"/>
        </w:rPr>
        <w:fldChar w:fldCharType="begin"/>
      </w:r>
      <w:r w:rsidR="006B3EB0">
        <w:rPr>
          <w:rFonts w:ascii="Calibri" w:eastAsiaTheme="minorEastAsia" w:hAnsi="Calibri" w:cs="Calibri"/>
        </w:rPr>
        <w:instrText xml:space="preserve"> ADDIN ZOTERO_ITEM CSL_CITATION {"citationID":"Z9nhYZIN","properties":{"formattedCitation":"\\super 12\\nosupersub{}","plainCitation":"12","noteIndex":0},"citationItems":[{"id":171,"uris":["http://zotero.org/users/14693810/items/K8T422TV"],"itemData":{"id":171,"type":"article-journal","abstract":"An algorithm for solving large nonlinear optimization problems with simple bounds is described. It is based on the gradient projection method and uses a limited memory BFGS matrix to approximate the Hessian of the objective function. It is shown how to take advantage of the form of the limited memory approximation to implement the algorithm efficiently. The results of numerical tests on a set of large problems are reported.","language":"en","source":"Zotero","title":"A Limited Memory Algorithm for Bound Constrained Optimization","author":[{"family":"Byrd","given":"Richard H"},{"family":"Lu","given":"Peihuang"},{"family":"Nocedal","given":"Jorge"},{"family":"Zhu","given":"Ciyou"}]}}],"schema":"https://github.com/citation-style-language/schema/raw/master/csl-citation.json"} </w:instrText>
      </w:r>
      <w:r w:rsidR="009C1E7B">
        <w:rPr>
          <w:rFonts w:ascii="Calibri" w:eastAsiaTheme="minorEastAsia" w:hAnsi="Calibri" w:cs="Calibri"/>
        </w:rPr>
        <w:fldChar w:fldCharType="separate"/>
      </w:r>
      <w:r w:rsidR="006B3EB0" w:rsidRPr="006B3EB0">
        <w:rPr>
          <w:rFonts w:ascii="Calibri" w:hAnsi="Calibri" w:cs="Calibri"/>
          <w:kern w:val="0"/>
          <w:vertAlign w:val="superscript"/>
        </w:rPr>
        <w:t>12</w:t>
      </w:r>
      <w:r w:rsidR="009C1E7B">
        <w:rPr>
          <w:rFonts w:ascii="Calibri" w:eastAsiaTheme="minorEastAsia" w:hAnsi="Calibri" w:cs="Calibri"/>
        </w:rPr>
        <w:fldChar w:fldCharType="end"/>
      </w:r>
      <w:r w:rsidR="00DF180C">
        <w:rPr>
          <w:rFonts w:ascii="Calibri" w:eastAsiaTheme="minorEastAsia" w:hAnsi="Calibri" w:cs="Calibri"/>
        </w:rPr>
        <w:t xml:space="preserve"> method.</w:t>
      </w:r>
      <w:r w:rsidR="00825EE7">
        <w:rPr>
          <w:rFonts w:ascii="Calibri" w:eastAsiaTheme="minorEastAsia" w:hAnsi="Calibri" w:cs="Calibri"/>
        </w:rPr>
        <w:t xml:space="preserve"> </w:t>
      </w:r>
      <w:r w:rsidR="00622836">
        <w:rPr>
          <w:rFonts w:ascii="Calibri" w:eastAsiaTheme="minorEastAsia" w:hAnsi="Calibri" w:cs="Calibri"/>
        </w:rPr>
        <w:t>F</w:t>
      </w:r>
      <w:r w:rsidR="00825EE7">
        <w:rPr>
          <w:rFonts w:ascii="Calibri" w:eastAsiaTheme="minorEastAsia" w:hAnsi="Calibri" w:cs="Calibri"/>
        </w:rPr>
        <w:t xml:space="preserve">or all the baboons the optimization resulted in </w:t>
      </w:r>
      <m:oMath>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0</m:t>
            </m:r>
          </m:e>
          <m:sub>
            <m:r>
              <w:rPr>
                <w:rFonts w:ascii="Cambria Math" w:eastAsiaTheme="minorEastAsia" w:hAnsi="Cambria Math" w:cs="Calibri"/>
              </w:rPr>
              <m:t>61×61</m:t>
            </m:r>
          </m:sub>
        </m:sSub>
      </m:oMath>
      <w:r w:rsidR="00825EE7">
        <w:rPr>
          <w:rFonts w:ascii="Calibri" w:eastAsiaTheme="minorEastAsia" w:hAnsi="Calibri" w:cs="Calibri"/>
        </w:rPr>
        <w:t xml:space="preserve"> and </w:t>
      </w:r>
      <m:oMath>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I</m:t>
            </m:r>
          </m:e>
          <m:sub>
            <m:r>
              <w:rPr>
                <w:rFonts w:ascii="Cambria Math" w:eastAsiaTheme="minorEastAsia" w:hAnsi="Cambria Math" w:cs="Calibri"/>
              </w:rPr>
              <m:t>61×61</m:t>
            </m:r>
          </m:sub>
        </m:sSub>
      </m:oMath>
      <w:r w:rsidR="00B21FCC">
        <w:rPr>
          <w:rFonts w:ascii="Calibri" w:eastAsiaTheme="minorEastAsia" w:hAnsi="Calibri" w:cs="Calibri"/>
        </w:rPr>
        <w:t xml:space="preserve">. Thus, we </w:t>
      </w:r>
      <w:r w:rsidR="00622836">
        <w:rPr>
          <w:rFonts w:ascii="Calibri" w:eastAsiaTheme="minorEastAsia" w:hAnsi="Calibri" w:cs="Calibri"/>
        </w:rPr>
        <w:t>decided</w:t>
      </w:r>
      <w:r w:rsidR="00825EE7">
        <w:rPr>
          <w:rFonts w:ascii="Calibri" w:eastAsiaTheme="minorEastAsia" w:hAnsi="Calibri" w:cs="Calibri"/>
        </w:rPr>
        <w:t xml:space="preserve"> that </w:t>
      </w:r>
      <w:r w:rsidR="00622836">
        <w:rPr>
          <w:rFonts w:ascii="Calibri" w:eastAsiaTheme="minorEastAsia" w:hAnsi="Calibri" w:cs="Calibri"/>
        </w:rPr>
        <w:t>our first requirement should be removed, and we suggested a new model based on the average of previous samples.</w:t>
      </w:r>
      <w:r w:rsidR="00B21FCC">
        <w:rPr>
          <w:rFonts w:ascii="Calibri" w:eastAsiaTheme="minorEastAsia" w:hAnsi="Calibri" w:cs="Calibri"/>
          <w:iCs/>
        </w:rPr>
        <w:t xml:space="preserve"> Also, the results of optimizing </w:t>
      </w:r>
      <m:oMath>
        <m:r>
          <w:rPr>
            <w:rFonts w:ascii="Cambria Math" w:eastAsiaTheme="minorEastAsia" w:hAnsi="Cambria Math" w:cs="Calibri"/>
          </w:rPr>
          <m:t>β</m:t>
        </m:r>
      </m:oMath>
      <w:r w:rsidR="00B21FCC">
        <w:rPr>
          <w:rFonts w:ascii="Calibri" w:eastAsiaTheme="minorEastAsia" w:hAnsi="Calibri" w:cs="Calibri"/>
          <w:iCs/>
        </w:rPr>
        <w:t xml:space="preserve"> led us to the conclusion that the effect of bacteria genus on other </w:t>
      </w:r>
      <w:r w:rsidR="00B21FCC" w:rsidRPr="00B21FCC">
        <w:rPr>
          <w:rFonts w:ascii="Calibri" w:eastAsiaTheme="minorEastAsia" w:hAnsi="Calibri" w:cs="Calibri"/>
          <w:iCs/>
        </w:rPr>
        <w:t>genera</w:t>
      </w:r>
      <w:r w:rsidR="00B21FCC">
        <w:rPr>
          <w:rFonts w:ascii="Calibri" w:eastAsiaTheme="minorEastAsia" w:hAnsi="Calibri" w:cs="Calibri"/>
          <w:iCs/>
        </w:rPr>
        <w:t xml:space="preserve"> is negligible</w:t>
      </w:r>
      <w:r w:rsidR="001C4D6B">
        <w:rPr>
          <w:rFonts w:ascii="Calibri" w:eastAsiaTheme="minorEastAsia" w:hAnsi="Calibri" w:cs="Calibri"/>
          <w:iCs/>
        </w:rPr>
        <w:t>, a conclusion raised by other studies</w:t>
      </w:r>
      <w:r w:rsidR="001C4D6B">
        <w:rPr>
          <w:rFonts w:ascii="Calibri" w:eastAsiaTheme="minorEastAsia" w:hAnsi="Calibri" w:cs="Calibri"/>
          <w:iCs/>
          <w:highlight w:val="yellow"/>
        </w:rPr>
        <w:fldChar w:fldCharType="begin"/>
      </w:r>
      <w:r w:rsidR="009C1E7B">
        <w:rPr>
          <w:rFonts w:ascii="Calibri" w:eastAsiaTheme="minorEastAsia" w:hAnsi="Calibri" w:cs="Calibri"/>
          <w:iCs/>
          <w:highlight w:val="yellow"/>
        </w:rPr>
        <w:instrText xml:space="preserve"> ADDIN ZOTERO_ITEM CSL_CITATION {"citationID":"DCMaEjD1","properties":{"formattedCitation":"\\super 13\\nosupersub{}","plainCitation":"13","noteIndex":0},"citationItems":[{"id":135,"uris":["http://zotero.org/users/14693810/items/9X7LLZ5I"],"itemData":{"id":135,"type":"article-journal","abstract":"Ecological relationships between bacteria mediate the services that gut microbiomes provide to their hosts. Knowing the overall direction and strength of these relationships is essential to learn how ecology scales up to affect microbiome assembly, dynamics, and host health. However, whether bacterial relationships are generalizable across hosts or personalized to individual hosts is debated. Here, we apply a robust, multinomial logistic-normal modeling framework to extensive time series data (5534 samples from 56 baboon hosts over 13 years) to infer thousands of correlations in bacterial abundance in individual baboons and test the degree to which bacterial abundance correlations are ‘universal’. We also compare these patterns to two human data sets. We find that, most bacterial correlations are weak, negative, and universal across hosts, such that shared correlation patterns dominate over host-specific correlations by almost twofold. Further, taxon pairs that had inconsistent correlation signs (either positive or negative) in different hosts always had weak correlations within hosts. From the host perspective, host pairs with the most similar bacterial correlation patterns also had similar microbiome taxonomic compositions and tended to be genetic relatives. Compared to humans, universality in baboons was similar to that in human infants, and stronger than one data set from human adults. Bacterial families that showed universal correlations in human infants were often universal in baboons. Together, our work contributes new tools for analyzing the universality of bacterial associations across hosts, with implications for microbiome personalization, community assembly, and stability, and for designing microbiome interventions to improve host health.","container-title":"eLife","DOI":"10.7554/eLife.83152","ISSN":"2050-084X","note":"publisher: eLife Sciences Publications, Ltd","page":"e83152","source":"eLife","title":"Universal gut microbial relationships in the gut microbiome of wild baboons","volume":"12","author":[{"family":"Roche","given":"Kimberly E"},{"family":"Bjork","given":"Johannes R"},{"family":"Dasari","given":"Mauna R"},{"family":"Grieneisen","given":"Laura"},{"family":"Jansen","given":"David"},{"family":"Gould","given":"Trevor J"},{"family":"Gesquiere","given":"Laurence R"},{"family":"Barreiro","given":"Luis B"},{"family":"Alberts","given":"Susan C"},{"family":"Blekhman","given":"Ran"},{"family":"Gilbert","given":"Jack A"},{"family":"Tung","given":"Jenny"},{"family":"Mukherjee","given":"Sayan"},{"family":"Archie","given":"Elizabeth A"}],"editor":[{"family":"Valenzano","given":"Dario Riccardo"},{"family":"Garrett","given":"Wendy S"},{"family":"Raulo","given":"Aura"},{"family":"Kolodny","given":"Oren"}],"issued":{"date-parts":[["2023",5,9]]}}}],"schema":"https://github.com/citation-style-language/schema/raw/master/csl-citation.json"} </w:instrText>
      </w:r>
      <w:r w:rsidR="001C4D6B">
        <w:rPr>
          <w:rFonts w:ascii="Calibri" w:eastAsiaTheme="minorEastAsia" w:hAnsi="Calibri" w:cs="Calibri"/>
          <w:iCs/>
          <w:highlight w:val="yellow"/>
        </w:rPr>
        <w:fldChar w:fldCharType="separate"/>
      </w:r>
      <w:r w:rsidR="009C1E7B" w:rsidRPr="009C1E7B">
        <w:rPr>
          <w:rFonts w:ascii="Calibri" w:hAnsi="Calibri" w:cs="Calibri"/>
          <w:kern w:val="0"/>
          <w:vertAlign w:val="superscript"/>
        </w:rPr>
        <w:t>13</w:t>
      </w:r>
      <w:r w:rsidR="001C4D6B">
        <w:rPr>
          <w:rFonts w:ascii="Calibri" w:eastAsiaTheme="minorEastAsia" w:hAnsi="Calibri" w:cs="Calibri"/>
          <w:iCs/>
          <w:highlight w:val="yellow"/>
        </w:rPr>
        <w:fldChar w:fldCharType="end"/>
      </w:r>
      <w:r w:rsidR="001C4D6B">
        <w:rPr>
          <w:rFonts w:ascii="Calibri" w:eastAsiaTheme="minorEastAsia" w:hAnsi="Calibri" w:cs="Calibri"/>
          <w:iCs/>
        </w:rPr>
        <w:t xml:space="preserve"> as well.</w:t>
      </w:r>
      <w:r w:rsidR="00B21FCC">
        <w:rPr>
          <w:rFonts w:ascii="Calibri" w:eastAsiaTheme="minorEastAsia" w:hAnsi="Calibri" w:cs="Calibri"/>
          <w:iCs/>
        </w:rPr>
        <w:t xml:space="preserve"> </w:t>
      </w:r>
    </w:p>
    <w:p w14:paraId="7820DD6A" w14:textId="0632E014" w:rsidR="008D47DC" w:rsidRDefault="006717FF" w:rsidP="001632A7">
      <w:pPr>
        <w:pStyle w:val="Heading3"/>
        <w:bidi w:val="0"/>
        <w:rPr>
          <w:rFonts w:ascii="Calibri" w:eastAsiaTheme="minorEastAsia" w:hAnsi="Calibri" w:cs="Calibri"/>
          <w:u w:val="single"/>
        </w:rPr>
      </w:pPr>
      <w:r w:rsidRPr="001632A7">
        <w:rPr>
          <w:rFonts w:ascii="Calibri" w:eastAsiaTheme="minorEastAsia" w:hAnsi="Calibri" w:cs="Calibri"/>
          <w:color w:val="auto"/>
          <w:sz w:val="22"/>
          <w:szCs w:val="22"/>
          <w:u w:val="single"/>
        </w:rPr>
        <w:t>The S</w:t>
      </w:r>
      <w:r w:rsidR="001950ED" w:rsidRPr="001632A7">
        <w:rPr>
          <w:rFonts w:ascii="Calibri" w:eastAsiaTheme="minorEastAsia" w:hAnsi="Calibri" w:cs="Calibri"/>
          <w:color w:val="auto"/>
          <w:sz w:val="22"/>
          <w:szCs w:val="22"/>
          <w:u w:val="single"/>
        </w:rPr>
        <w:t xml:space="preserve">ocial </w:t>
      </w:r>
      <w:r w:rsidRPr="001632A7">
        <w:rPr>
          <w:rFonts w:ascii="Calibri" w:eastAsiaTheme="minorEastAsia" w:hAnsi="Calibri" w:cs="Calibri"/>
          <w:color w:val="auto"/>
          <w:sz w:val="22"/>
          <w:szCs w:val="22"/>
          <w:u w:val="single"/>
        </w:rPr>
        <w:t>I</w:t>
      </w:r>
      <w:r w:rsidR="001950ED" w:rsidRPr="001632A7">
        <w:rPr>
          <w:rFonts w:ascii="Calibri" w:eastAsiaTheme="minorEastAsia" w:hAnsi="Calibri" w:cs="Calibri"/>
          <w:color w:val="auto"/>
          <w:sz w:val="22"/>
          <w:szCs w:val="22"/>
          <w:u w:val="single"/>
        </w:rPr>
        <w:t xml:space="preserve">nference of </w:t>
      </w:r>
      <w:r w:rsidRPr="001632A7">
        <w:rPr>
          <w:rFonts w:ascii="Calibri" w:eastAsiaTheme="minorEastAsia" w:hAnsi="Calibri" w:cs="Calibri"/>
          <w:color w:val="auto"/>
          <w:sz w:val="22"/>
          <w:szCs w:val="22"/>
          <w:u w:val="single"/>
        </w:rPr>
        <w:t>M</w:t>
      </w:r>
      <w:r w:rsidR="001950ED" w:rsidRPr="001632A7">
        <w:rPr>
          <w:rFonts w:ascii="Calibri" w:eastAsiaTheme="minorEastAsia" w:hAnsi="Calibri" w:cs="Calibri"/>
          <w:color w:val="auto"/>
          <w:sz w:val="22"/>
          <w:szCs w:val="22"/>
          <w:u w:val="single"/>
        </w:rPr>
        <w:t xml:space="preserve">icrobiome </w:t>
      </w:r>
      <w:r w:rsidRPr="001632A7">
        <w:rPr>
          <w:rFonts w:ascii="Calibri" w:eastAsiaTheme="minorEastAsia" w:hAnsi="Calibri" w:cs="Calibri"/>
          <w:color w:val="auto"/>
          <w:sz w:val="22"/>
          <w:szCs w:val="22"/>
          <w:u w:val="single"/>
        </w:rPr>
        <w:t>S</w:t>
      </w:r>
      <w:r w:rsidR="001950ED" w:rsidRPr="001632A7">
        <w:rPr>
          <w:rFonts w:ascii="Calibri" w:eastAsiaTheme="minorEastAsia" w:hAnsi="Calibri" w:cs="Calibri"/>
          <w:color w:val="auto"/>
          <w:sz w:val="22"/>
          <w:szCs w:val="22"/>
          <w:u w:val="single"/>
        </w:rPr>
        <w:t>amples (SIMS)</w:t>
      </w:r>
      <w:r w:rsidRPr="001632A7">
        <w:rPr>
          <w:rFonts w:ascii="Calibri" w:eastAsiaTheme="minorEastAsia" w:hAnsi="Calibri" w:cs="Calibri"/>
          <w:color w:val="auto"/>
          <w:sz w:val="22"/>
          <w:szCs w:val="22"/>
          <w:u w:val="single"/>
        </w:rPr>
        <w:t xml:space="preserve"> Model</w:t>
      </w:r>
    </w:p>
    <w:p w14:paraId="01036254" w14:textId="1BC7EA0B" w:rsidR="00BA0C5C" w:rsidRPr="0075351D" w:rsidRDefault="00BA0C5C" w:rsidP="00BA0C5C">
      <w:pPr>
        <w:bidi w:val="0"/>
        <w:jc w:val="both"/>
        <w:rPr>
          <w:rFonts w:ascii="Calibri" w:hAnsi="Calibri" w:cs="Calibri"/>
        </w:rPr>
      </w:pPr>
      <w:r w:rsidRPr="0075351D">
        <w:rPr>
          <w:rFonts w:ascii="Calibri" w:hAnsi="Calibri" w:cs="Calibri"/>
        </w:rPr>
        <w:t xml:space="preserve">Based on the results of our initial model and </w:t>
      </w:r>
      <w:r w:rsidR="00622836" w:rsidRPr="0075351D">
        <w:rPr>
          <w:rFonts w:ascii="Calibri" w:hAnsi="Calibri" w:cs="Calibri"/>
        </w:rPr>
        <w:t>studies</w:t>
      </w:r>
      <w:r w:rsidRPr="0075351D">
        <w:rPr>
          <w:rFonts w:ascii="Calibri" w:hAnsi="Calibri" w:cs="Calibri"/>
        </w:rPr>
        <w:t xml:space="preserve"> showing that individuals within the same</w:t>
      </w:r>
      <w:r w:rsidR="00622836" w:rsidRPr="0075351D">
        <w:rPr>
          <w:rFonts w:ascii="Calibri" w:hAnsi="Calibri" w:cs="Calibri"/>
        </w:rPr>
        <w:t xml:space="preserve"> social</w:t>
      </w:r>
      <w:r w:rsidRPr="0075351D">
        <w:rPr>
          <w:rFonts w:ascii="Calibri" w:hAnsi="Calibri" w:cs="Calibri"/>
        </w:rPr>
        <w:t xml:space="preserve"> group</w:t>
      </w:r>
      <w:r w:rsidR="00622836" w:rsidRPr="0075351D">
        <w:rPr>
          <w:rFonts w:ascii="Calibri" w:hAnsi="Calibri" w:cs="Calibri"/>
        </w:rPr>
        <w:t xml:space="preserve"> </w:t>
      </w:r>
      <w:r w:rsidRPr="0075351D">
        <w:rPr>
          <w:rFonts w:ascii="Calibri" w:hAnsi="Calibri" w:cs="Calibri"/>
        </w:rPr>
        <w:t xml:space="preserve">share </w:t>
      </w:r>
      <w:r w:rsidR="00622836" w:rsidRPr="0075351D">
        <w:rPr>
          <w:rFonts w:ascii="Calibri" w:hAnsi="Calibri" w:cs="Calibri"/>
        </w:rPr>
        <w:t xml:space="preserve">similarities within their </w:t>
      </w:r>
      <w:r w:rsidRPr="0075351D">
        <w:rPr>
          <w:rFonts w:ascii="Calibri" w:hAnsi="Calibri" w:cs="Calibri"/>
        </w:rPr>
        <w:t xml:space="preserve">microbial </w:t>
      </w:r>
      <w:r w:rsidR="00622836" w:rsidRPr="0075351D">
        <w:rPr>
          <w:rFonts w:ascii="Calibri" w:hAnsi="Calibri" w:cs="Calibri"/>
        </w:rPr>
        <w:t>composition</w:t>
      </w:r>
      <w:r w:rsidR="00A9670F">
        <w:rPr>
          <w:rFonts w:ascii="Calibri" w:hAnsi="Calibri" w:cs="Calibri"/>
        </w:rPr>
        <w:fldChar w:fldCharType="begin"/>
      </w:r>
      <w:r w:rsidR="00A9670F">
        <w:rPr>
          <w:rFonts w:ascii="Calibri" w:hAnsi="Calibri" w:cs="Calibri"/>
        </w:rPr>
        <w:instrText xml:space="preserve"> ADDIN ZOTERO_ITEM CSL_CITATION {"citationID":"Fmzxbrnn","properties":{"formattedCitation":"\\super 5,6\\nosupersub{}","plainCitation":"5,6","noteIndex":0},"citationItems":[{"id":128,"uris":["http://zotero.org/users/14693810/items/ADQGXHAH"],"itemData":{"id":128,"type":"article-journal","abstract":"Social relationships have profound effects on health in humans and other primates, but the mechanisms that explain this relationship are not well understood. Using shotgun metagenomic data from wild baboons, we found that social group membership and social network relationships predicted both the taxonomic structure of the gut microbiome and the structure of genes encoded by gut microbial species. Rates of interaction directly explained variation in the gut microbiome, even after controlling for diet, kinship, and shared environments. They therefore strongly implicate direct physical contact among social partners in the transmission of gut microbial species. We identified 51 socially structured taxa, which were significantly enriched for anaerobic and non-spore-forming lifestyles. Our results argue that social interactions are an important determinant of gut microbiome composition in natural animal populations—a relationship with important ramifications for understanding how social relationships influence health, as well as the evolution of group living., DOI:\nhttp://dx.doi.org/10.7554/eLife.05224.001, The digestive system is home to a complex community of microbes—known as the gut microbiome—that contributes to our health and wellbeing by digesting food, producing essential vitamins, and preventing the growth of harmful bacteria. The recent development of rapid genome sequencing techniques has made it much easier to identify the species of microbes found in the gut microbiome, and how this microbiome's composition varies between individuals., Studies in humans and other primates suggest that direct contact during social interactions may alter the composition of the gut microbiome in an individual. This could explain why there is a strong association between social interactions and health in humans and other social animals. However, similarities in the gut microbiomes of individuals within a social group could also be due to a shared diet or a common environment. The information collected during long-term studies of wild primates offers an opportunity to analyze and assess the influence of diet, environment and social interaction on the gut microbiome., Here, Tung et al. studied the gut microbiomes of 48 wild baboons belonging to two different social groups in Amboseli, Kenya. Using a technique called shotgun metagenomic sequencing, they sequenced DNA extracted from samples of feces collected from individual baboons. The sequence data revealed that an individual's social group and social network can predict the species found in its gut microbiome. This remained the case even when other factors—such as diet, kinship, and shared environments—were taken into account., Tung et al.'s findings suggest that direct physical contact during social interactions may be important in transmitting gut microbiomes between members of the same social group. However, scientists still don't know whether this exchange is good or bad for the health of the baboons. Future work will try to understand whether baboons benefit from acquiring gut microbes from their group members, and if the gut microbes of some social groups are better than others., DOI:\nhttp://dx.doi.org/10.7554/eLife.05224.002","container-title":"eLife","DOI":"10.7554/eLife.05224","ISSN":"2050-084X","journalAbbreviation":"eLife","note":"PMID: 25774601\nPMCID: PMC4379495","page":"e05224","source":"PubMed Central","title":"Social networks predict gut microbiome composition in wild baboons","volume":"4","author":[{"family":"Tung","given":"Jenny"},{"family":"Barreiro","given":"Luis B"},{"family":"Burns","given":"Michael B"},{"family":"Grenier","given":"Jean-Christophe"},{"family":"Lynch","given":"Josh"},{"family":"Grieneisen","given":"Laura E"},{"family":"Altmann","given":"Jeanne"},{"family":"Alberts","given":"Susan C"},{"family":"Blekhman","given":"Ran"},{"family":"Archie","given":"Elizabeth A"}]}},{"id":155,"uris":["http://zotero.org/users/14693810/items/TFNT5ARA"],"itemData":{"id":155,"type":"article-journal","abstract":"The mammalian gut teems with microbes, yet how hosts acquire these symbionts remains poorly understood. Research in primates suggests that microbes can be picked up via social contact, but the role of social interactions in non-group-living species remains underexplored. Here, we use a passive tracking system to collect high resolution spatiotemporal activity data from wild mice (Apodemus sylvaticus). Social network analysis revealed social association strength to be the strongest predictor of microbiota similarity among individuals, controlling for factors including spatial proximity and kinship, which had far smaller or nonsignificant effects. This social effect was limited to interactions involving males (male-male and male-female), implicating sex-dependent behaviours as driving processes. Social network position also predicted microbiota richness, with well-connected individuals having the most diverse microbiotas. Overall, these findings suggest social contact provides a key transmission pathway for gut symbionts even in relatively asocial mammals, that strongly shapes the adult gut microbiota. This work underlines the potential for individuals to pick up beneficial symbionts as well as pathogens from social interactions.","container-title":"The ISME Journal","DOI":"10.1038/s41396-021-00949-3","ISSN":"1751-7362","issue":"9","journalAbbreviation":"ISME J","note":"PMID: 33731838\nPMCID: PMC8397773","page":"2601-2613","source":"PubMed Central","title":"Social networks strongly predict the gut microbiota of wild mice","volume":"15","author":[{"family":"Raulo","given":"Aura"},{"family":"Allen","given":"Bryony E."},{"family":"Troitsky","given":"Tanya"},{"family":"Husby","given":"Arild"},{"family":"Firth","given":"Josh A."},{"family":"Coulson","given":"Tim"},{"family":"Knowles","given":"Sarah C. L."}],"issued":{"date-parts":[["2021",9]]}}}],"schema":"https://github.com/citation-style-language/schema/raw/master/csl-citation.json"} </w:instrText>
      </w:r>
      <w:r w:rsidR="00A9670F">
        <w:rPr>
          <w:rFonts w:ascii="Calibri" w:hAnsi="Calibri" w:cs="Calibri"/>
        </w:rPr>
        <w:fldChar w:fldCharType="separate"/>
      </w:r>
      <w:r w:rsidR="00A9670F" w:rsidRPr="00A9670F">
        <w:rPr>
          <w:rFonts w:ascii="Calibri" w:hAnsi="Calibri" w:cs="Calibri"/>
          <w:kern w:val="0"/>
          <w:vertAlign w:val="superscript"/>
        </w:rPr>
        <w:t>5,6</w:t>
      </w:r>
      <w:r w:rsidR="00A9670F">
        <w:rPr>
          <w:rFonts w:ascii="Calibri" w:hAnsi="Calibri" w:cs="Calibri"/>
        </w:rPr>
        <w:fldChar w:fldCharType="end"/>
      </w:r>
      <w:r w:rsidRPr="0075351D">
        <w:rPr>
          <w:rFonts w:ascii="Calibri" w:hAnsi="Calibri" w:cs="Calibri"/>
        </w:rPr>
        <w:t xml:space="preserve">, we </w:t>
      </w:r>
      <w:r w:rsidR="00622836" w:rsidRPr="0075351D">
        <w:rPr>
          <w:rFonts w:ascii="Calibri" w:hAnsi="Calibri" w:cs="Calibri"/>
        </w:rPr>
        <w:t>refined</w:t>
      </w:r>
      <w:r w:rsidRPr="0075351D">
        <w:rPr>
          <w:rFonts w:ascii="Calibri" w:hAnsi="Calibri" w:cs="Calibri"/>
        </w:rPr>
        <w:t xml:space="preserve"> the model to concentrate on circles of association: 1. The individual. 2. The individual’s immediate circle, its social group</w:t>
      </w:r>
      <w:r w:rsidR="00622836" w:rsidRPr="0075351D">
        <w:rPr>
          <w:rFonts w:ascii="Calibri" w:hAnsi="Calibri" w:cs="Calibri"/>
        </w:rPr>
        <w:t xml:space="preserve"> at the date of sampling</w:t>
      </w:r>
      <w:r w:rsidRPr="0075351D">
        <w:rPr>
          <w:rFonts w:ascii="Calibri" w:hAnsi="Calibri" w:cs="Calibri"/>
        </w:rPr>
        <w:t xml:space="preserve">. 3. The influence of broader circles, </w:t>
      </w:r>
      <w:r w:rsidR="00B21FCC" w:rsidRPr="0075351D">
        <w:rPr>
          <w:rFonts w:ascii="Calibri" w:hAnsi="Calibri" w:cs="Calibri"/>
        </w:rPr>
        <w:t xml:space="preserve">all the </w:t>
      </w:r>
      <w:r w:rsidRPr="0075351D">
        <w:rPr>
          <w:rFonts w:ascii="Calibri" w:hAnsi="Calibri" w:cs="Calibri"/>
        </w:rPr>
        <w:t>baboons</w:t>
      </w:r>
      <w:r w:rsidR="00B21FCC" w:rsidRPr="0075351D">
        <w:rPr>
          <w:rFonts w:ascii="Calibri" w:hAnsi="Calibri" w:cs="Calibri"/>
        </w:rPr>
        <w:t xml:space="preserve"> which are not in its social group</w:t>
      </w:r>
      <w:r w:rsidRPr="0075351D">
        <w:rPr>
          <w:rFonts w:ascii="Calibri" w:hAnsi="Calibri" w:cs="Calibri"/>
        </w:rPr>
        <w:t>.</w:t>
      </w:r>
    </w:p>
    <w:p w14:paraId="44F1199D" w14:textId="3C2D0195" w:rsidR="006A0D19" w:rsidRPr="006A0D19" w:rsidRDefault="00000000" w:rsidP="006A0D19">
      <w:pPr>
        <w:bidi w:val="0"/>
        <w:jc w:val="both"/>
        <w:rPr>
          <w:rFonts w:ascii="Calibri" w:eastAsiaTheme="minorEastAsia" w:hAnsi="Calibri" w:cs="Calibri"/>
        </w:rPr>
      </w:pPr>
      <m:oMathPara>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t</m:t>
              </m:r>
            </m:sub>
          </m:sSub>
          <m:r>
            <w:rPr>
              <w:rFonts w:ascii="Cambria Math" w:eastAsiaTheme="minorEastAsia" w:hAnsi="Cambria Math" w:cs="Calibri"/>
            </w:rPr>
            <m:t>=α</m:t>
          </m:r>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1</m:t>
                      </m:r>
                    </m:sub>
                  </m:sSub>
                </m:sub>
              </m:sSub>
            </m:sub>
          </m:sSub>
          <m:r>
            <w:rPr>
              <w:rFonts w:ascii="Cambria Math" w:eastAsiaTheme="minorEastAsia" w:hAnsi="Cambria Math" w:cs="Calibri"/>
            </w:rPr>
            <m:t>+</m:t>
          </m:r>
          <m:d>
            <m:dPr>
              <m:ctrlPr>
                <w:rPr>
                  <w:rFonts w:ascii="Cambria Math" w:eastAsiaTheme="minorEastAsia" w:hAnsi="Cambria Math" w:cs="Calibri"/>
                  <w:i/>
                </w:rPr>
              </m:ctrlPr>
            </m:dPr>
            <m:e>
              <m:r>
                <w:rPr>
                  <w:rFonts w:ascii="Cambria Math" w:eastAsiaTheme="minorEastAsia" w:hAnsi="Cambria Math" w:cs="Calibri"/>
                </w:rPr>
                <m:t>1-α-β</m:t>
              </m:r>
            </m:e>
          </m:d>
          <m:sSub>
            <m:sSubPr>
              <m:ctrlPr>
                <w:rPr>
                  <w:rFonts w:ascii="Cambria Math" w:eastAsiaTheme="minorEastAsia" w:hAnsi="Cambria Math" w:cs="Calibri"/>
                  <w:i/>
                </w:rPr>
              </m:ctrlPr>
            </m:sSubPr>
            <m:e>
              <m:r>
                <w:rPr>
                  <w:rFonts w:ascii="Cambria Math" w:eastAsiaTheme="minorEastAsia" w:hAnsi="Cambria Math" w:cs="Calibri"/>
                </w:rPr>
                <m:t>D</m:t>
              </m:r>
            </m:e>
            <m:sub>
              <m:sSub>
                <m:sSubPr>
                  <m:ctrlPr>
                    <w:rPr>
                      <w:rFonts w:ascii="Cambria Math" w:eastAsiaTheme="minorEastAsia" w:hAnsi="Cambria Math" w:cs="Calibri"/>
                      <w:i/>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2</m:t>
                      </m:r>
                    </m:sub>
                  </m:sSub>
                </m:sub>
              </m:sSub>
            </m:sub>
          </m:sSub>
          <m:r>
            <w:rPr>
              <w:rFonts w:ascii="Cambria Math" w:eastAsiaTheme="minorEastAsia" w:hAnsi="Cambria Math" w:cs="Calibri"/>
            </w:rPr>
            <m:t>+β</m:t>
          </m:r>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I</m:t>
              </m:r>
            </m:sub>
          </m:sSub>
        </m:oMath>
      </m:oMathPara>
    </w:p>
    <w:p w14:paraId="15551892" w14:textId="4B286277" w:rsidR="006A0D19" w:rsidRDefault="006A0D19" w:rsidP="007E52F1">
      <w:pPr>
        <w:bidi w:val="0"/>
        <w:jc w:val="both"/>
        <w:rPr>
          <w:rFonts w:ascii="Calibri" w:eastAsiaTheme="minorEastAsia" w:hAnsi="Calibri" w:cs="Calibri"/>
          <w:iCs/>
        </w:rPr>
      </w:pPr>
      <w:r>
        <w:rPr>
          <w:rFonts w:ascii="Calibri" w:eastAsiaTheme="minorEastAsia" w:hAnsi="Calibri" w:cs="Calibri"/>
          <w:iCs/>
        </w:rPr>
        <w:t xml:space="preserve">Were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is the sample to predict</w:t>
      </w:r>
      <w:r w:rsidR="006F12D6">
        <w:rPr>
          <w:rFonts w:ascii="Calibri" w:eastAsiaTheme="minorEastAsia" w:hAnsi="Calibri" w:cs="Calibri"/>
          <w:iCs/>
        </w:rPr>
        <w:t xml:space="preserve"> </w:t>
      </w:r>
      <w:r w:rsidR="007E52F1">
        <w:rPr>
          <w:rFonts w:ascii="Calibri" w:eastAsiaTheme="minorEastAsia" w:hAnsi="Calibri" w:cs="Calibri"/>
          <w:iCs/>
        </w:rPr>
        <w:t>at</w:t>
      </w:r>
      <w:r w:rsidR="006F12D6">
        <w:rPr>
          <w:rFonts w:ascii="Calibri" w:eastAsiaTheme="minorEastAsia" w:hAnsi="Calibri" w:cs="Calibri"/>
          <w:iCs/>
        </w:rPr>
        <w:t xml:space="preserve"> time</w:t>
      </w:r>
      <w:r w:rsidR="007E52F1">
        <w:rPr>
          <w:rFonts w:ascii="Calibri" w:eastAsiaTheme="minorEastAsia" w:hAnsi="Calibri" w:cs="Calibri"/>
          <w:iCs/>
        </w:rPr>
        <w:t xml:space="preserve"> t</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O</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1</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taken within</w:t>
      </w:r>
      <w:r>
        <w:rPr>
          <w:rFonts w:ascii="Calibri" w:eastAsiaTheme="minorEastAsia" w:hAnsi="Calibri" w:cs="Calibri"/>
          <w:iCs/>
        </w:rPr>
        <w:t xml:space="preserve">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1</m:t>
            </m:r>
          </m:sub>
        </m:sSub>
      </m:oMath>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w:t>
      </w:r>
      <w:r w:rsidR="007E52F1" w:rsidRPr="007E52F1">
        <w:t xml:space="preserve"> </w:t>
      </w:r>
      <w:r w:rsidR="007E52F1" w:rsidRPr="007E52F1">
        <w:rPr>
          <w:rFonts w:ascii="Calibri" w:eastAsiaTheme="minorEastAsia" w:hAnsi="Calibri" w:cs="Calibri"/>
          <w:iCs/>
        </w:rPr>
        <w:t>excluding those from th</w:t>
      </w:r>
      <w:r w:rsidR="00AE6172">
        <w:rPr>
          <w:rFonts w:ascii="Calibri" w:eastAsiaTheme="minorEastAsia" w:hAnsi="Calibri" w:cs="Calibri"/>
          <w:iCs/>
        </w:rPr>
        <w:t xml:space="preserve">is </w:t>
      </w:r>
      <w:r w:rsidR="007E52F1" w:rsidRPr="007E52F1">
        <w:rPr>
          <w:rFonts w:ascii="Calibri" w:eastAsiaTheme="minorEastAsia" w:hAnsi="Calibri" w:cs="Calibri"/>
          <w:iCs/>
        </w:rPr>
        <w:t>individual or baboons in its social group</w:t>
      </w:r>
      <w:r>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sSub>
              <m:sSubPr>
                <m:ctrlPr>
                  <w:rPr>
                    <w:rFonts w:ascii="Cambria Math" w:eastAsiaTheme="minorEastAsia" w:hAnsi="Cambria Math" w:cs="Calibri"/>
                    <w:i/>
                    <w:iCs/>
                  </w:rPr>
                </m:ctrlPr>
              </m:sSubPr>
              <m:e>
                <m:r>
                  <w:rPr>
                    <w:rFonts w:ascii="Cambria Math" w:eastAsiaTheme="minorEastAsia" w:hAnsi="Cambria Math" w:cs="Calibri"/>
                  </w:rPr>
                  <m:t>S</m:t>
                </m:r>
              </m:e>
              <m:sub>
                <m:r>
                  <m:rPr>
                    <m:sty m:val="p"/>
                  </m:rPr>
                  <w:rPr>
                    <w:rFonts w:ascii="Cambria Math" w:eastAsiaTheme="minorEastAsia" w:hAnsi="Cambria Math" w:cs="Calibri"/>
                  </w:rPr>
                  <m:t>Δ</m:t>
                </m:r>
                <m:sSub>
                  <m:sSubPr>
                    <m:ctrlPr>
                      <w:rPr>
                        <w:rFonts w:ascii="Cambria Math" w:eastAsiaTheme="minorEastAsia" w:hAnsi="Cambria Math" w:cs="Calibri"/>
                        <w:iCs/>
                      </w:rPr>
                    </m:ctrlPr>
                  </m:sSubPr>
                  <m:e>
                    <m:r>
                      <m:rPr>
                        <m:sty m:val="p"/>
                      </m:rPr>
                      <w:rPr>
                        <w:rFonts w:ascii="Cambria Math" w:eastAsiaTheme="minorEastAsia" w:hAnsi="Cambria Math" w:cs="Calibri"/>
                      </w:rPr>
                      <m:t>t</m:t>
                    </m:r>
                  </m:e>
                  <m:sub>
                    <m:r>
                      <m:rPr>
                        <m:sty m:val="p"/>
                      </m:rPr>
                      <w:rPr>
                        <w:rFonts w:ascii="Cambria Math" w:eastAsiaTheme="minorEastAsia" w:hAnsi="Cambria Math" w:cs="Calibri"/>
                      </w:rPr>
                      <m:t>2</m:t>
                    </m:r>
                  </m:sub>
                </m:sSub>
              </m:sub>
            </m:sSub>
          </m:sub>
        </m:sSub>
      </m:oMath>
      <w:r>
        <w:rPr>
          <w:rFonts w:ascii="Calibri" w:eastAsiaTheme="minorEastAsia" w:hAnsi="Calibri" w:cs="Calibri"/>
          <w:iCs/>
        </w:rPr>
        <w:t xml:space="preserve">is the average of samples </w:t>
      </w:r>
      <w:r w:rsidR="007E52F1">
        <w:rPr>
          <w:rFonts w:ascii="Calibri" w:eastAsiaTheme="minorEastAsia" w:hAnsi="Calibri" w:cs="Calibri"/>
          <w:iCs/>
        </w:rPr>
        <w:t xml:space="preserve">taken within </w:t>
      </w:r>
      <m:oMath>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2</m:t>
            </m:r>
          </m:sub>
        </m:sSub>
      </m:oMath>
      <w:r w:rsidR="007E52F1">
        <w:rPr>
          <w:rFonts w:ascii="Calibri" w:eastAsiaTheme="minorEastAsia" w:hAnsi="Calibri" w:cs="Calibri"/>
          <w:iCs/>
        </w:rPr>
        <w:t xml:space="preserve"> </w:t>
      </w:r>
      <w:r>
        <w:rPr>
          <w:rFonts w:ascii="Calibri" w:eastAsiaTheme="minorEastAsia" w:hAnsi="Calibri" w:cs="Calibri"/>
          <w:iCs/>
        </w:rPr>
        <w:t xml:space="preserve">from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t</m:t>
            </m:r>
          </m:sub>
        </m:sSub>
      </m:oMath>
      <w:r>
        <w:rPr>
          <w:rFonts w:ascii="Calibri" w:eastAsiaTheme="minorEastAsia" w:hAnsi="Calibri" w:cs="Calibri"/>
          <w:iCs/>
        </w:rPr>
        <w:t xml:space="preserve">, </w:t>
      </w:r>
      <w:r w:rsidR="007E52F1" w:rsidRPr="007E52F1">
        <w:rPr>
          <w:rFonts w:ascii="Calibri" w:eastAsiaTheme="minorEastAsia" w:hAnsi="Calibri" w:cs="Calibri"/>
          <w:iCs/>
        </w:rPr>
        <w:t>representing baboons in the individual's social group</w:t>
      </w:r>
      <w:r w:rsidR="00297AF9">
        <w:rPr>
          <w:rFonts w:ascii="Calibri" w:eastAsiaTheme="minorEastAsia" w:hAnsi="Calibri" w:cs="Calibri"/>
          <w:iCs/>
        </w:rPr>
        <w:t xml:space="preserve">. </w:t>
      </w:r>
      <m:oMath>
        <m:sSub>
          <m:sSubPr>
            <m:ctrlPr>
              <w:rPr>
                <w:rFonts w:ascii="Cambria Math" w:eastAsiaTheme="minorEastAsia" w:hAnsi="Cambria Math" w:cs="Calibri"/>
                <w:i/>
                <w:iCs/>
              </w:rPr>
            </m:ctrlPr>
          </m:sSubPr>
          <m:e>
            <m:r>
              <w:rPr>
                <w:rFonts w:ascii="Cambria Math" w:eastAsiaTheme="minorEastAsia" w:hAnsi="Cambria Math" w:cs="Calibri"/>
              </w:rPr>
              <m:t>D</m:t>
            </m:r>
          </m:e>
          <m:sub>
            <m:r>
              <w:rPr>
                <w:rFonts w:ascii="Cambria Math" w:eastAsiaTheme="minorEastAsia" w:hAnsi="Cambria Math" w:cs="Calibri"/>
              </w:rPr>
              <m:t>I</m:t>
            </m:r>
          </m:sub>
        </m:sSub>
      </m:oMath>
      <w:r w:rsidR="00297AF9">
        <w:rPr>
          <w:rFonts w:ascii="Calibri" w:eastAsiaTheme="minorEastAsia" w:hAnsi="Calibri" w:cs="Calibri"/>
          <w:iCs/>
        </w:rPr>
        <w:t xml:space="preserve"> is the weigh</w:t>
      </w:r>
      <w:r w:rsidR="006F12D6">
        <w:rPr>
          <w:rFonts w:ascii="Calibri" w:eastAsiaTheme="minorEastAsia" w:hAnsi="Calibri" w:cs="Calibri"/>
          <w:iCs/>
        </w:rPr>
        <w:t>t</w:t>
      </w:r>
      <w:r w:rsidR="00297AF9">
        <w:rPr>
          <w:rFonts w:ascii="Calibri" w:eastAsiaTheme="minorEastAsia" w:hAnsi="Calibri" w:cs="Calibri"/>
          <w:iCs/>
        </w:rPr>
        <w:t xml:space="preserve">ed average of the previous samples, where </w:t>
      </w:r>
      <m:oMath>
        <m:sSub>
          <m:sSubPr>
            <m:ctrlPr>
              <w:rPr>
                <w:rFonts w:ascii="Cambria Math" w:eastAsiaTheme="minorEastAsia" w:hAnsi="Cambria Math" w:cs="Calibri"/>
                <w:i/>
                <w:iCs/>
              </w:rPr>
            </m:ctrlPr>
          </m:sSubPr>
          <m:e>
            <m:r>
              <w:rPr>
                <w:rFonts w:ascii="Cambria Math" w:eastAsiaTheme="minorEastAsia" w:hAnsi="Cambria Math" w:cs="Calibri"/>
              </w:rPr>
              <m:t>w</m:t>
            </m:r>
          </m:e>
          <m:sub>
            <m:r>
              <w:rPr>
                <w:rFonts w:ascii="Cambria Math" w:eastAsiaTheme="minorEastAsia" w:hAnsi="Cambria Math" w:cs="Calibri"/>
              </w:rPr>
              <m:t>j</m:t>
            </m:r>
          </m:sub>
        </m:sSub>
        <m:r>
          <w:rPr>
            <w:rFonts w:ascii="Cambria Math" w:eastAsiaTheme="minorEastAsia" w:hAnsi="Cambria Math" w:cs="Calibri"/>
          </w:rPr>
          <m:t>=</m:t>
        </m:r>
        <m:f>
          <m:fPr>
            <m:ctrlPr>
              <w:rPr>
                <w:rFonts w:ascii="Cambria Math" w:eastAsiaTheme="minorEastAsia" w:hAnsi="Cambria Math" w:cs="Calibri"/>
                <w:i/>
                <w:iCs/>
              </w:rPr>
            </m:ctrlPr>
          </m:fPr>
          <m:num>
            <m:r>
              <w:rPr>
                <w:rFonts w:ascii="Cambria Math" w:eastAsiaTheme="minorEastAsia" w:hAnsi="Cambria Math" w:cs="Calibri"/>
              </w:rPr>
              <m:t>1</m:t>
            </m:r>
          </m:num>
          <m:den>
            <m:sSup>
              <m:sSupPr>
                <m:ctrlPr>
                  <w:rPr>
                    <w:rFonts w:ascii="Cambria Math" w:eastAsiaTheme="minorEastAsia" w:hAnsi="Cambria Math" w:cs="Calibri"/>
                    <w:i/>
                    <w:iCs/>
                  </w:rPr>
                </m:ctrlPr>
              </m:sSupPr>
              <m:e>
                <m:d>
                  <m:dPr>
                    <m:ctrlPr>
                      <w:rPr>
                        <w:rFonts w:ascii="Cambria Math" w:eastAsiaTheme="minorEastAsia" w:hAnsi="Cambria Math" w:cs="Calibri"/>
                        <w:i/>
                        <w:iCs/>
                      </w:rPr>
                    </m:ctrlPr>
                  </m:dPr>
                  <m:e>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e>
                </m:d>
              </m:e>
              <m:sup>
                <m:r>
                  <w:rPr>
                    <w:rFonts w:ascii="Cambria Math" w:eastAsiaTheme="minorEastAsia" w:hAnsi="Cambria Math" w:cs="Calibri"/>
                  </w:rPr>
                  <m:t>γ</m:t>
                </m:r>
              </m:sup>
            </m:sSup>
            <m:r>
              <w:rPr>
                <w:rFonts w:ascii="Cambria Math" w:eastAsiaTheme="minorEastAsia" w:hAnsi="Cambria Math" w:cs="Calibri"/>
              </w:rPr>
              <m:t>+</m:t>
            </m:r>
            <m:sSup>
              <m:sSupPr>
                <m:ctrlPr>
                  <w:rPr>
                    <w:rFonts w:ascii="Cambria Math" w:eastAsiaTheme="minorEastAsia" w:hAnsi="Cambria Math" w:cs="Calibri"/>
                    <w:i/>
                    <w:iCs/>
                  </w:rPr>
                </m:ctrlPr>
              </m:sSupPr>
              <m:e>
                <m:r>
                  <w:rPr>
                    <w:rFonts w:ascii="Cambria Math" w:eastAsiaTheme="minorEastAsia" w:hAnsi="Cambria Math" w:cs="Calibri"/>
                  </w:rPr>
                  <m:t>10</m:t>
                </m:r>
              </m:e>
              <m:sup>
                <m:r>
                  <w:rPr>
                    <w:rFonts w:ascii="Cambria Math" w:eastAsiaTheme="minorEastAsia" w:hAnsi="Cambria Math" w:cs="Calibri"/>
                  </w:rPr>
                  <m:t>-10</m:t>
                </m:r>
              </m:sup>
            </m:sSup>
          </m:den>
        </m:f>
        <m:d>
          <m:dPr>
            <m:ctrlPr>
              <w:rPr>
                <w:rFonts w:ascii="Cambria Math" w:eastAsiaTheme="minorEastAsia" w:hAnsi="Cambria Math" w:cs="Calibri"/>
                <w:i/>
                <w:iCs/>
              </w:rPr>
            </m:ctrlPr>
          </m:dPr>
          <m:e>
            <m:r>
              <w:rPr>
                <w:rFonts w:ascii="Cambria Math" w:eastAsiaTheme="minorEastAsia" w:hAnsi="Cambria Math" w:cs="Calibri"/>
              </w:rPr>
              <m:t>0.5+0.5</m:t>
            </m:r>
            <m:func>
              <m:funcPr>
                <m:ctrlPr>
                  <w:rPr>
                    <w:rFonts w:ascii="Cambria Math" w:eastAsiaTheme="minorEastAsia" w:hAnsi="Cambria Math" w:cs="Calibri"/>
                    <w:i/>
                    <w:iCs/>
                  </w:rPr>
                </m:ctrlPr>
              </m:funcPr>
              <m:fName>
                <m:r>
                  <m:rPr>
                    <m:sty m:val="p"/>
                  </m:rPr>
                  <w:rPr>
                    <w:rFonts w:ascii="Cambria Math" w:eastAsiaTheme="minorEastAsia" w:hAnsi="Cambria Math" w:cs="Calibri"/>
                  </w:rPr>
                  <m:t>cos</m:t>
                </m:r>
              </m:fName>
              <m:e>
                <m:d>
                  <m:dPr>
                    <m:ctrlPr>
                      <w:rPr>
                        <w:rFonts w:ascii="Cambria Math" w:eastAsiaTheme="minorEastAsia" w:hAnsi="Cambria Math" w:cs="Calibri"/>
                        <w:i/>
                        <w:iCs/>
                      </w:rPr>
                    </m:ctrlPr>
                  </m:dPr>
                  <m:e>
                    <m:f>
                      <m:fPr>
                        <m:ctrlPr>
                          <w:rPr>
                            <w:rFonts w:ascii="Cambria Math" w:eastAsiaTheme="minorEastAsia" w:hAnsi="Cambria Math" w:cs="Calibri"/>
                            <w:i/>
                            <w:iCs/>
                          </w:rPr>
                        </m:ctrlPr>
                      </m:fPr>
                      <m:num>
                        <m:r>
                          <w:rPr>
                            <w:rFonts w:ascii="Cambria Math" w:eastAsiaTheme="minorEastAsia" w:hAnsi="Cambria Math" w:cs="Calibri"/>
                          </w:rPr>
                          <m:t>2π</m:t>
                        </m:r>
                        <m:r>
                          <m:rPr>
                            <m:sty m:val="p"/>
                          </m:rPr>
                          <w:rPr>
                            <w:rFonts w:ascii="Cambria Math" w:eastAsiaTheme="minorEastAsia" w:hAnsi="Cambria Math" w:cs="Calibri"/>
                          </w:rPr>
                          <m:t>Δ</m:t>
                        </m:r>
                        <m:sSub>
                          <m:sSubPr>
                            <m:ctrlPr>
                              <w:rPr>
                                <w:rFonts w:ascii="Cambria Math" w:eastAsiaTheme="minorEastAsia" w:hAnsi="Cambria Math" w:cs="Calibri"/>
                                <w:i/>
                                <w:iCs/>
                              </w:rPr>
                            </m:ctrlPr>
                          </m:sSubPr>
                          <m:e>
                            <m:r>
                              <w:rPr>
                                <w:rFonts w:ascii="Cambria Math" w:eastAsiaTheme="minorEastAsia" w:hAnsi="Cambria Math" w:cs="Calibri"/>
                              </w:rPr>
                              <m:t>t</m:t>
                            </m:r>
                          </m:e>
                          <m:sub>
                            <m:r>
                              <w:rPr>
                                <w:rFonts w:ascii="Cambria Math" w:eastAsiaTheme="minorEastAsia" w:hAnsi="Cambria Math" w:cs="Calibri"/>
                              </w:rPr>
                              <m:t>j</m:t>
                            </m:r>
                          </m:sub>
                        </m:sSub>
                      </m:num>
                      <m:den>
                        <m:r>
                          <w:rPr>
                            <w:rFonts w:ascii="Cambria Math" w:eastAsiaTheme="minorEastAsia" w:hAnsi="Cambria Math" w:cs="Calibri"/>
                          </w:rPr>
                          <m:t>365</m:t>
                        </m:r>
                      </m:den>
                    </m:f>
                  </m:e>
                </m:d>
              </m:e>
            </m:func>
          </m:e>
        </m:d>
      </m:oMath>
      <w:r w:rsidR="006F12D6">
        <w:rPr>
          <w:rFonts w:ascii="Calibri" w:eastAsiaTheme="minorEastAsia" w:hAnsi="Calibri" w:cs="Calibri"/>
          <w:iCs/>
        </w:rPr>
        <w:t>.</w:t>
      </w:r>
      <w:r w:rsidR="007E52F1">
        <w:rPr>
          <w:rFonts w:ascii="Calibri" w:eastAsiaTheme="minorEastAsia" w:hAnsi="Calibri" w:cs="Calibri"/>
          <w:iCs/>
        </w:rPr>
        <w:t xml:space="preserve"> Here, </w:t>
      </w:r>
      <m:oMath>
        <m:r>
          <w:rPr>
            <w:rFonts w:ascii="Cambria Math" w:eastAsiaTheme="minorEastAsia" w:hAnsi="Cambria Math" w:cs="Calibri"/>
          </w:rPr>
          <m:t>α</m:t>
        </m:r>
      </m:oMath>
      <w:r w:rsidR="006F12D6">
        <w:rPr>
          <w:rFonts w:ascii="Calibri" w:eastAsiaTheme="minorEastAsia" w:hAnsi="Calibri" w:cs="Calibri"/>
          <w:iCs/>
        </w:rPr>
        <w:t xml:space="preserve"> and </w:t>
      </w:r>
      <m:oMath>
        <m:r>
          <w:rPr>
            <w:rFonts w:ascii="Cambria Math" w:eastAsiaTheme="minorEastAsia" w:hAnsi="Cambria Math" w:cs="Calibri"/>
          </w:rPr>
          <m:t>β</m:t>
        </m:r>
      </m:oMath>
      <w:r w:rsidR="006F12D6">
        <w:rPr>
          <w:rFonts w:ascii="Calibri" w:eastAsiaTheme="minorEastAsia" w:hAnsi="Calibri" w:cs="Calibri"/>
          <w:iCs/>
        </w:rPr>
        <w:t xml:space="preserve"> are vectors</w:t>
      </w:r>
      <w:r w:rsidR="007E52F1">
        <w:rPr>
          <w:rFonts w:ascii="Calibri" w:eastAsiaTheme="minorEastAsia" w:hAnsi="Calibri" w:cs="Calibri"/>
          <w:iCs/>
        </w:rPr>
        <w:t xml:space="preserve"> of size 61</w:t>
      </w:r>
      <w:r w:rsidR="006F12D6">
        <w:rPr>
          <w:rFonts w:ascii="Calibri" w:eastAsiaTheme="minorEastAsia" w:hAnsi="Calibri" w:cs="Calibri"/>
          <w:iCs/>
        </w:rPr>
        <w:t>, representing the social inference</w:t>
      </w:r>
      <w:r w:rsidR="007E52F1">
        <w:rPr>
          <w:rFonts w:ascii="Calibri" w:eastAsiaTheme="minorEastAsia" w:hAnsi="Calibri" w:cs="Calibri"/>
          <w:iCs/>
        </w:rPr>
        <w:t xml:space="preserve"> –</w:t>
      </w:r>
      <w:r w:rsidR="006F12D6">
        <w:rPr>
          <w:rFonts w:ascii="Calibri" w:eastAsiaTheme="minorEastAsia" w:hAnsi="Calibri" w:cs="Calibri"/>
          <w:iCs/>
        </w:rPr>
        <w:t xml:space="preserve"> the effect of the individual, its social group</w:t>
      </w:r>
      <w:r w:rsidR="002469AD">
        <w:rPr>
          <w:rFonts w:ascii="Calibri" w:eastAsiaTheme="minorEastAsia" w:hAnsi="Calibri" w:cs="Calibri"/>
          <w:iCs/>
        </w:rPr>
        <w:t>,</w:t>
      </w:r>
      <w:r w:rsidR="006F12D6">
        <w:rPr>
          <w:rFonts w:ascii="Calibri" w:eastAsiaTheme="minorEastAsia" w:hAnsi="Calibri" w:cs="Calibri"/>
          <w:iCs/>
        </w:rPr>
        <w:t xml:space="preserve"> and the other baboons on its microbiome. </w:t>
      </w:r>
      <m:oMath>
        <m:r>
          <w:rPr>
            <w:rFonts w:ascii="Cambria Math" w:eastAsiaTheme="minorEastAsia" w:hAnsi="Cambria Math" w:cs="Calibri"/>
          </w:rPr>
          <m:t>γ</m:t>
        </m:r>
      </m:oMath>
      <w:r w:rsidR="006F12D6">
        <w:rPr>
          <w:rFonts w:ascii="Calibri" w:eastAsiaTheme="minorEastAsia" w:hAnsi="Calibri" w:cs="Calibri"/>
          <w:iCs/>
        </w:rPr>
        <w:t xml:space="preserve"> is a scalar, a global parameter representing the </w:t>
      </w:r>
      <w:r w:rsidR="007E52F1">
        <w:rPr>
          <w:rFonts w:ascii="Calibri" w:eastAsiaTheme="minorEastAsia" w:hAnsi="Calibri" w:cs="Calibri"/>
          <w:iCs/>
        </w:rPr>
        <w:t>decay in influence</w:t>
      </w:r>
      <w:r w:rsidR="006F12D6">
        <w:rPr>
          <w:rFonts w:ascii="Calibri" w:eastAsiaTheme="minorEastAsia" w:hAnsi="Calibri" w:cs="Calibri"/>
          <w:iCs/>
        </w:rPr>
        <w:t xml:space="preserve"> </w:t>
      </w:r>
      <w:r w:rsidR="007E52F1">
        <w:rPr>
          <w:rFonts w:ascii="Calibri" w:eastAsiaTheme="minorEastAsia" w:hAnsi="Calibri" w:cs="Calibri"/>
          <w:iCs/>
        </w:rPr>
        <w:t>over time</w:t>
      </w:r>
      <w:r w:rsidR="006F12D6">
        <w:rPr>
          <w:rFonts w:ascii="Calibri" w:eastAsiaTheme="minorEastAsia" w:hAnsi="Calibri" w:cs="Calibri"/>
          <w:iCs/>
        </w:rPr>
        <w:t>.</w:t>
      </w:r>
    </w:p>
    <w:p w14:paraId="19E35AAE" w14:textId="082B159D" w:rsidR="00357B8B" w:rsidRPr="001632A7" w:rsidRDefault="00357B8B"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Pipeline</w:t>
      </w:r>
    </w:p>
    <w:p w14:paraId="7AE9A4FF" w14:textId="15680785" w:rsidR="00741FFC" w:rsidRDefault="00741FFC" w:rsidP="002C2151">
      <w:pPr>
        <w:bidi w:val="0"/>
        <w:jc w:val="both"/>
        <w:rPr>
          <w:rFonts w:ascii="Calibri" w:eastAsiaTheme="minorEastAsia" w:hAnsi="Calibri" w:cs="Calibri"/>
          <w:iCs/>
        </w:rPr>
      </w:pPr>
      <w:r w:rsidRPr="00741FFC">
        <w:rPr>
          <w:rFonts w:ascii="Calibri" w:eastAsiaTheme="minorEastAsia" w:hAnsi="Calibri" w:cs="Calibri"/>
          <w:iCs/>
        </w:rPr>
        <w:t xml:space="preserve">In the preprocessing stage, the data is sorted by collection date, and the mean of samples from the same baboon on the same date is calculated. Subsequently, the data is split into sub-datasets, </w:t>
      </w:r>
      <w:r w:rsidR="00841DC4">
        <w:rPr>
          <w:rFonts w:ascii="Calibri" w:eastAsiaTheme="minorEastAsia" w:hAnsi="Calibri" w:cs="Calibri"/>
          <w:iCs/>
        </w:rPr>
        <w:t>each</w:t>
      </w:r>
      <w:r w:rsidRPr="00741FFC">
        <w:rPr>
          <w:rFonts w:ascii="Calibri" w:eastAsiaTheme="minorEastAsia" w:hAnsi="Calibri" w:cs="Calibri"/>
          <w:iCs/>
        </w:rPr>
        <w:t xml:space="preserve"> corresponding to a specific baboon.</w:t>
      </w:r>
    </w:p>
    <w:p w14:paraId="7E6D72FE" w14:textId="08E7FDEF" w:rsidR="00741FFC" w:rsidRDefault="00741FFC" w:rsidP="00741FFC">
      <w:pPr>
        <w:bidi w:val="0"/>
        <w:jc w:val="both"/>
        <w:rPr>
          <w:rFonts w:ascii="Calibri" w:eastAsiaTheme="minorEastAsia" w:hAnsi="Calibri" w:cs="Calibri"/>
          <w:iCs/>
        </w:rPr>
      </w:pPr>
      <w:r w:rsidRPr="00741FFC">
        <w:rPr>
          <w:rFonts w:ascii="Calibri" w:eastAsiaTheme="minorEastAsia" w:hAnsi="Calibri" w:cs="Calibri"/>
          <w:iCs/>
        </w:rPr>
        <w:lastRenderedPageBreak/>
        <w:t>During the fitting stage, an initial grid search is conducted, followed by iterative optimization of β for each baboon and γ globally, utilizing the L-BFGS-B optimization method. The optimization process for each baboon involves using the mean of the Bray-Curtis dissimilarity function as a loss function</w:t>
      </w:r>
      <w:r w:rsidR="00841DC4">
        <w:rPr>
          <w:rFonts w:ascii="Calibri" w:eastAsiaTheme="minorEastAsia" w:hAnsi="Calibri" w:cs="Calibri"/>
          <w:iCs/>
        </w:rPr>
        <w:t>. At the same time,</w:t>
      </w:r>
      <w:r>
        <w:rPr>
          <w:rFonts w:ascii="Calibri" w:eastAsiaTheme="minorEastAsia" w:hAnsi="Calibri" w:cs="Calibri"/>
          <w:iCs/>
        </w:rPr>
        <w:t xml:space="preserve"> </w:t>
      </w:r>
      <w:r w:rsidRPr="00741FFC">
        <w:rPr>
          <w:rFonts w:ascii="Calibri" w:eastAsiaTheme="minorEastAsia" w:hAnsi="Calibri" w:cs="Calibri"/>
          <w:iCs/>
        </w:rPr>
        <w:t>the parameter γ is optimized by minimizing the sum of this loss across all trained baboons.</w:t>
      </w:r>
    </w:p>
    <w:p w14:paraId="1A83ED8C" w14:textId="30695A11" w:rsidR="002C2151" w:rsidRPr="002C2151" w:rsidRDefault="00741FFC" w:rsidP="00741FFC">
      <w:pPr>
        <w:bidi w:val="0"/>
        <w:jc w:val="both"/>
        <w:rPr>
          <w:rFonts w:ascii="Calibri" w:eastAsiaTheme="minorEastAsia" w:hAnsi="Calibri" w:cs="Calibri"/>
          <w:iCs/>
        </w:rPr>
      </w:pPr>
      <w:r w:rsidRPr="002C2151">
        <w:rPr>
          <w:rFonts w:ascii="Calibri" w:eastAsiaTheme="minorEastAsia" w:hAnsi="Calibri" w:cs="Calibri"/>
          <w:iCs/>
        </w:rPr>
        <w:t>T</w:t>
      </w:r>
      <w:r w:rsidR="002C2151" w:rsidRPr="002C2151">
        <w:rPr>
          <w:rFonts w:ascii="Calibri" w:eastAsiaTheme="minorEastAsia" w:hAnsi="Calibri" w:cs="Calibri"/>
          <w:iCs/>
        </w:rPr>
        <w:t>he prediction is calculated</w:t>
      </w:r>
      <w:r w:rsidR="002C2151">
        <w:rPr>
          <w:rFonts w:ascii="Calibri" w:eastAsiaTheme="minorEastAsia" w:hAnsi="Calibri" w:cs="Calibri"/>
          <w:iCs/>
        </w:rPr>
        <w:t xml:space="preserve"> using configurable parameters.</w:t>
      </w:r>
      <w:r w:rsidR="002C2151" w:rsidRPr="002C2151">
        <w:rPr>
          <w:rFonts w:ascii="Calibri" w:eastAsiaTheme="minorEastAsia" w:hAnsi="Calibri" w:cs="Calibri"/>
          <w:iCs/>
        </w:rPr>
        <w:t xml:space="preserve"> First, there is an option to choose between iterative and non-iterativ</w:t>
      </w:r>
      <w:r>
        <w:rPr>
          <w:rFonts w:ascii="Calibri" w:eastAsiaTheme="minorEastAsia" w:hAnsi="Calibri" w:cs="Calibri"/>
          <w:iCs/>
        </w:rPr>
        <w:t xml:space="preserve">e </w:t>
      </w:r>
      <w:r w:rsidR="008A676C">
        <w:rPr>
          <w:rFonts w:ascii="Calibri" w:eastAsiaTheme="minorEastAsia" w:hAnsi="Calibri" w:cs="Calibri"/>
          <w:iCs/>
        </w:rPr>
        <w:t>prediction. In non-iterative prediction, the model predicts only based on the known samples, whereas in the iterative mode, the model also uses previously predicted samples</w:t>
      </w:r>
      <w:r w:rsidR="00841DC4">
        <w:rPr>
          <w:rFonts w:ascii="Calibri" w:eastAsiaTheme="minorEastAsia" w:hAnsi="Calibri" w:cs="Calibri"/>
          <w:iCs/>
        </w:rPr>
        <w:t xml:space="preserve">. Another configurable parameter is the threshold, which specifies the minimum number of samples required to train </w:t>
      </w:r>
      <m:oMath>
        <m:r>
          <w:rPr>
            <w:rFonts w:ascii="Cambria Math" w:eastAsiaTheme="minorEastAsia" w:hAnsi="Cambria Math" w:cs="Calibri"/>
          </w:rPr>
          <m:t>β</m:t>
        </m:r>
      </m:oMath>
      <w:r w:rsidR="00841DC4">
        <w:rPr>
          <w:rFonts w:ascii="Calibri" w:eastAsiaTheme="minorEastAsia" w:hAnsi="Calibri" w:cs="Calibri"/>
          <w:iCs/>
        </w:rPr>
        <w:t xml:space="preserve"> for</w:t>
      </w:r>
      <w:r w:rsidR="002C2151" w:rsidRPr="002C2151">
        <w:rPr>
          <w:rFonts w:ascii="Calibri" w:eastAsiaTheme="minorEastAsia" w:hAnsi="Calibri" w:cs="Calibri"/>
          <w:iCs/>
        </w:rPr>
        <w:t xml:space="preserve"> a new baboon. If this condition is not met, the model uses the </w:t>
      </w:r>
      <w:r w:rsidR="002469AD">
        <w:rPr>
          <w:rFonts w:ascii="Calibri" w:eastAsiaTheme="minorEastAsia" w:hAnsi="Calibri" w:cs="Calibri"/>
          <w:iCs/>
        </w:rPr>
        <w:t>average from the</w:t>
      </w:r>
      <w:r w:rsidR="002C2151" w:rsidRPr="002C2151">
        <w:rPr>
          <w:rFonts w:ascii="Calibri" w:eastAsiaTheme="minorEastAsia" w:hAnsi="Calibri" w:cs="Calibri"/>
          <w:iCs/>
        </w:rPr>
        <w:t xml:space="preserve"> baboons already included in the model.</w:t>
      </w:r>
    </w:p>
    <w:p w14:paraId="0AABB991" w14:textId="34D4D823" w:rsidR="006474BF" w:rsidRPr="001632A7" w:rsidRDefault="006474BF" w:rsidP="001632A7">
      <w:pPr>
        <w:pStyle w:val="Heading3"/>
        <w:bidi w:val="0"/>
        <w:rPr>
          <w:rFonts w:ascii="Calibri" w:eastAsiaTheme="minorEastAsia" w:hAnsi="Calibri" w:cs="Calibri"/>
          <w:color w:val="auto"/>
          <w:sz w:val="22"/>
          <w:szCs w:val="22"/>
          <w:u w:val="single"/>
        </w:rPr>
      </w:pPr>
      <w:r w:rsidRPr="001632A7">
        <w:rPr>
          <w:rFonts w:ascii="Calibri" w:eastAsiaTheme="minorEastAsia" w:hAnsi="Calibri" w:cs="Calibri"/>
          <w:color w:val="auto"/>
          <w:sz w:val="22"/>
          <w:szCs w:val="22"/>
          <w:u w:val="single"/>
        </w:rPr>
        <w:t>Validation</w:t>
      </w:r>
    </w:p>
    <w:p w14:paraId="6830DFC6" w14:textId="54B10F3F" w:rsidR="006474BF" w:rsidRDefault="002469AD" w:rsidP="006474BF">
      <w:pPr>
        <w:bidi w:val="0"/>
        <w:rPr>
          <w:rFonts w:ascii="Calibri" w:hAnsi="Calibri" w:cs="Calibri"/>
        </w:rPr>
      </w:pPr>
      <w:r>
        <w:rPr>
          <w:rFonts w:ascii="Calibri" w:hAnsi="Calibri" w:cs="Calibri"/>
        </w:rPr>
        <w:t>The training set was split into four random groups of size 20. We trained a model containing 60 baboons for each iteration and predicted the samples of the remaining 20 baboons in iterative and non-iterative modes. The validation was conducted on three scenarios: 1. Using very short time series (2 known samples per baboon), 2. Using short time series (10 known samples per baboon),</w:t>
      </w:r>
      <w:r w:rsidR="006474BF">
        <w:rPr>
          <w:rFonts w:ascii="Calibri" w:hAnsi="Calibri" w:cs="Calibri"/>
        </w:rPr>
        <w:t xml:space="preserve"> and 3. Predictin</w:t>
      </w:r>
      <w:r w:rsidR="00C4457C">
        <w:rPr>
          <w:rFonts w:ascii="Calibri" w:hAnsi="Calibri" w:cs="Calibri"/>
        </w:rPr>
        <w:t>g</w:t>
      </w:r>
      <w:r w:rsidR="006474BF">
        <w:rPr>
          <w:rFonts w:ascii="Calibri" w:hAnsi="Calibri" w:cs="Calibri"/>
        </w:rPr>
        <w:t xml:space="preserve"> </w:t>
      </w:r>
      <w:r>
        <w:rPr>
          <w:rFonts w:ascii="Calibri" w:hAnsi="Calibri" w:cs="Calibri"/>
        </w:rPr>
        <w:t>ten</w:t>
      </w:r>
      <w:r w:rsidR="006474BF">
        <w:rPr>
          <w:rFonts w:ascii="Calibri" w:hAnsi="Calibri" w:cs="Calibri"/>
        </w:rPr>
        <w:t xml:space="preserve"> latest samples given all other samples.</w:t>
      </w:r>
    </w:p>
    <w:p w14:paraId="5DD0E554" w14:textId="35C95735" w:rsidR="00EF69E0" w:rsidRDefault="00B915A3" w:rsidP="001632A7">
      <w:pPr>
        <w:pStyle w:val="Heading2"/>
        <w:bidi w:val="0"/>
        <w:rPr>
          <w:rFonts w:ascii="Calibri" w:hAnsi="Calibri" w:cs="Calibri"/>
          <w:u w:val="single"/>
        </w:rPr>
      </w:pPr>
      <w:r w:rsidRPr="001632A7">
        <w:rPr>
          <w:rFonts w:ascii="Calibri" w:hAnsi="Calibri" w:cs="Calibri"/>
          <w:color w:val="auto"/>
          <w:sz w:val="24"/>
          <w:szCs w:val="24"/>
          <w:u w:val="single"/>
        </w:rPr>
        <w:t>R</w:t>
      </w:r>
      <w:r w:rsidR="00EF69E0" w:rsidRPr="001632A7">
        <w:rPr>
          <w:rFonts w:ascii="Calibri" w:hAnsi="Calibri" w:cs="Calibri"/>
          <w:color w:val="auto"/>
          <w:sz w:val="24"/>
          <w:szCs w:val="24"/>
          <w:u w:val="single"/>
        </w:rPr>
        <w:t>esults</w:t>
      </w:r>
    </w:p>
    <w:p w14:paraId="4C798230" w14:textId="4250D5C2" w:rsidR="00202F67" w:rsidRDefault="00C4457C" w:rsidP="00B524F7">
      <w:pPr>
        <w:bidi w:val="0"/>
        <w:rPr>
          <w:rFonts w:ascii="Calibri" w:hAnsi="Calibri" w:cs="Calibri"/>
        </w:rPr>
      </w:pPr>
      <w:r>
        <w:rPr>
          <w:rFonts w:ascii="Calibri" w:hAnsi="Calibri" w:cs="Calibri"/>
        </w:rPr>
        <w:t>While fitting the model using the complete training set</w:t>
      </w:r>
      <w:r w:rsidR="00B524F7">
        <w:rPr>
          <w:rFonts w:ascii="Calibri" w:hAnsi="Calibri" w:cs="Calibri"/>
        </w:rPr>
        <w:t xml:space="preserve">, the optimal </w:t>
      </w:r>
      <m:oMath>
        <m:r>
          <m:rPr>
            <m:sty m:val="p"/>
          </m:rPr>
          <w:rPr>
            <w:rFonts w:ascii="Cambria Math" w:hAnsi="Cambria Math" w:cs="Calibri"/>
          </w:rPr>
          <m:t>γ</m:t>
        </m:r>
      </m:oMath>
      <w:r w:rsidR="00B524F7">
        <w:rPr>
          <w:rFonts w:ascii="Calibri" w:eastAsiaTheme="minorEastAsia" w:hAnsi="Calibri" w:cs="Calibri"/>
        </w:rPr>
        <w:t xml:space="preserve"> was found to be </w:t>
      </w:r>
      <m:oMath>
        <m:r>
          <w:rPr>
            <w:rFonts w:ascii="Cambria Math" w:eastAsiaTheme="minorEastAsia" w:hAnsi="Cambria Math" w:cs="Calibri"/>
          </w:rPr>
          <m:t>0.957</m:t>
        </m:r>
      </m:oMath>
      <w:r w:rsidR="00B524F7">
        <w:rPr>
          <w:rFonts w:ascii="Calibri" w:eastAsiaTheme="minorEastAsia" w:hAnsi="Calibri" w:cs="Calibri"/>
        </w:rPr>
        <w:t xml:space="preserve">. The </w:t>
      </w:r>
      <m:oMath>
        <m:r>
          <m:rPr>
            <m:sty m:val="p"/>
          </m:rPr>
          <w:rPr>
            <w:rFonts w:ascii="Cambria Math" w:eastAsiaTheme="minorEastAsia" w:hAnsi="Cambria Math" w:cs="Calibri"/>
          </w:rPr>
          <m:t>β</m:t>
        </m:r>
      </m:oMath>
      <w:r w:rsidR="00B524F7">
        <w:rPr>
          <w:rFonts w:ascii="Calibri" w:eastAsiaTheme="minorEastAsia" w:hAnsi="Calibri" w:cs="Calibri"/>
        </w:rPr>
        <w:t xml:space="preserve"> vectors h</w:t>
      </w:r>
      <w:r w:rsidR="001950ED">
        <w:rPr>
          <w:rFonts w:ascii="Calibri" w:eastAsiaTheme="minorEastAsia" w:hAnsi="Calibri" w:cs="Calibri"/>
        </w:rPr>
        <w:t>a</w:t>
      </w:r>
      <w:r w:rsidR="00B524F7">
        <w:rPr>
          <w:rFonts w:ascii="Calibri" w:eastAsiaTheme="minorEastAsia" w:hAnsi="Calibri" w:cs="Calibri"/>
        </w:rPr>
        <w:t xml:space="preserve">ve great variance between the </w:t>
      </w:r>
      <w:r w:rsidR="00B524F7" w:rsidRPr="007F2050">
        <w:rPr>
          <w:rFonts w:ascii="Calibri" w:eastAsiaTheme="minorEastAsia" w:hAnsi="Calibri" w:cs="Calibri"/>
        </w:rPr>
        <w:t>baboons</w:t>
      </w:r>
      <w:r w:rsidR="001950ED" w:rsidRPr="007F2050">
        <w:rPr>
          <w:rFonts w:ascii="Calibri" w:eastAsiaTheme="minorEastAsia" w:hAnsi="Calibri" w:cs="Calibri"/>
        </w:rPr>
        <w:t xml:space="preserve"> </w:t>
      </w:r>
      <w:r w:rsidR="001950ED" w:rsidRPr="00107145">
        <w:rPr>
          <w:rFonts w:ascii="Calibri" w:eastAsiaTheme="minorEastAsia" w:hAnsi="Calibri" w:cs="Calibri"/>
        </w:rPr>
        <w:t xml:space="preserve">(fig </w:t>
      </w:r>
      <w:r w:rsidR="00906370" w:rsidRPr="00107145">
        <w:rPr>
          <w:rFonts w:ascii="Calibri" w:eastAsiaTheme="minorEastAsia" w:hAnsi="Calibri" w:cs="Calibri"/>
        </w:rPr>
        <w:t>2</w:t>
      </w:r>
      <w:r w:rsidR="001950ED" w:rsidRPr="00107145">
        <w:rPr>
          <w:rFonts w:ascii="Calibri" w:eastAsiaTheme="minorEastAsia" w:hAnsi="Calibri" w:cs="Calibri"/>
        </w:rPr>
        <w:t>)</w:t>
      </w:r>
      <w:r w:rsidR="00B524F7" w:rsidRPr="007F2050">
        <w:rPr>
          <w:rFonts w:ascii="Calibri" w:eastAsiaTheme="minorEastAsia" w:hAnsi="Calibri" w:cs="Calibri"/>
        </w:rPr>
        <w:t>, supporting</w:t>
      </w:r>
      <w:r w:rsidR="00B524F7" w:rsidRPr="00B524F7">
        <w:rPr>
          <w:rFonts w:ascii="Calibri" w:eastAsiaTheme="minorEastAsia" w:hAnsi="Calibri" w:cs="Calibri"/>
        </w:rPr>
        <w:t xml:space="preserve"> </w:t>
      </w:r>
      <w:r w:rsidR="00B524F7">
        <w:rPr>
          <w:rFonts w:ascii="Calibri" w:eastAsiaTheme="minorEastAsia" w:hAnsi="Calibri" w:cs="Calibri"/>
        </w:rPr>
        <w:t>studies</w:t>
      </w:r>
      <w:r w:rsidR="00B524F7" w:rsidRPr="00B524F7">
        <w:rPr>
          <w:rFonts w:ascii="Calibri" w:eastAsiaTheme="minorEastAsia" w:hAnsi="Calibri" w:cs="Calibri"/>
        </w:rPr>
        <w:t xml:space="preserve"> that indicate the gut</w:t>
      </w:r>
      <w:r w:rsidR="00107145">
        <w:rPr>
          <w:rFonts w:ascii="Calibri" w:eastAsiaTheme="minorEastAsia" w:hAnsi="Calibri" w:cs="Calibri"/>
        </w:rPr>
        <w:t xml:space="preserve"> </w:t>
      </w:r>
      <w:r w:rsidR="00B524F7" w:rsidRPr="00B524F7">
        <w:rPr>
          <w:rFonts w:ascii="Calibri" w:eastAsiaTheme="minorEastAsia" w:hAnsi="Calibri" w:cs="Calibri"/>
        </w:rPr>
        <w:t>microbiome dynamics of baboons are highly individualized</w:t>
      </w:r>
      <w:r w:rsidR="001950ED">
        <w:rPr>
          <w:rFonts w:ascii="Calibri" w:hAnsi="Calibri" w:cs="Calibri"/>
        </w:rPr>
        <w:fldChar w:fldCharType="begin"/>
      </w:r>
      <w:r w:rsidR="00BB2B0F">
        <w:rPr>
          <w:rFonts w:ascii="Calibri" w:hAnsi="Calibri" w:cs="Calibri"/>
        </w:rPr>
        <w:instrText xml:space="preserve"> ADDIN ZOTERO_ITEM CSL_CITATION {"citationID":"ch8DzHqp","properties":{"formattedCitation":"\\super 9\\nosupersub{}","plainCitation":"9","noteIndex":0},"citationItems":[{"id":2,"uris":["http://zotero.org/users/14693810/items/93GC6E4A"],"itemData":{"id":2,"type":"article-journal","container-title":"Nature Ecology &amp; Evolution","DOI":"10.1038/s41559-022-01773-4","ISSN":"2397-334X","issue":"7","journalAbbreviation":"Nat Ecol Evol","language":"en","page":"955-964","source":"DOI.org (Crossref)","title":"Synchrony and idiosyncrasy in the gut microbiome of wild baboons","volume":"6","author":[{"family":"Björk","given":"Johannes R."},{"family":"Dasari","given":"Mauna R."},{"family":"Roche","given":"Kim"},{"family":"Grieneisen","given":"Laura"},{"family":"Gould","given":"Trevor J."},{"family":"Grenier","given":"Jean-Christophe"},{"family":"Yotova","given":"Vania"},{"family":"Gottel","given":"Neil"},{"family":"Jansen","given":"David"},{"family":"Gesquiere","given":"Laurence R."},{"family":"Gordon","given":"Jacob B."},{"family":"Learn","given":"Niki H."},{"family":"Wango","given":"Tim L."},{"family":"Mututua","given":"Raphael S."},{"family":"Kinyua Warutere","given":"J."},{"family":"Siodi","given":"Long’ida"},{"family":"Mukherjee","given":"Sayan"},{"family":"Barreiro","given":"Luis B."},{"family":"Alberts","given":"Susan C."},{"family":"Gilbert","given":"Jack A."},{"family":"Tung","given":"Jenny"},{"family":"Blekhman","given":"Ran"},{"family":"Archie","given":"Elizabeth A."}],"issued":{"date-parts":[["2022",6,2]]}}}],"schema":"https://github.com/citation-style-language/schema/raw/master/csl-citation.json"} </w:instrText>
      </w:r>
      <w:r w:rsidR="001950ED">
        <w:rPr>
          <w:rFonts w:ascii="Calibri" w:hAnsi="Calibri" w:cs="Calibri"/>
        </w:rPr>
        <w:fldChar w:fldCharType="separate"/>
      </w:r>
      <w:r w:rsidR="00BB2B0F" w:rsidRPr="00BB2B0F">
        <w:rPr>
          <w:rFonts w:ascii="Calibri" w:hAnsi="Calibri" w:cs="Calibri"/>
          <w:kern w:val="0"/>
          <w:vertAlign w:val="superscript"/>
        </w:rPr>
        <w:t>9</w:t>
      </w:r>
      <w:r w:rsidR="001950ED">
        <w:rPr>
          <w:rFonts w:ascii="Calibri" w:hAnsi="Calibri" w:cs="Calibri"/>
        </w:rPr>
        <w:fldChar w:fldCharType="end"/>
      </w:r>
      <w:r w:rsidR="001950ED">
        <w:rPr>
          <w:rFonts w:ascii="Calibri" w:hAnsi="Calibri" w:cs="Calibri"/>
        </w:rPr>
        <w:t>.</w:t>
      </w:r>
    </w:p>
    <w:p w14:paraId="3CB4E991" w14:textId="7A3EB741" w:rsidR="00DE25C1" w:rsidRDefault="004C4A25" w:rsidP="00107145">
      <w:pPr>
        <w:bidi w:val="0"/>
        <w:rPr>
          <w:rFonts w:ascii="Calibri" w:eastAsiaTheme="minorEastAsia" w:hAnsi="Calibri" w:cs="Calibri"/>
          <w:iCs/>
          <w:noProof/>
          <w:rtl/>
        </w:rPr>
      </w:pPr>
      <w:r>
        <w:rPr>
          <w:rFonts w:ascii="Calibri" w:hAnsi="Calibri" w:cs="Calibri"/>
        </w:rPr>
        <w:t>In scenario 1, the mean BC using an iterative mode was noticeably better than the non-iterative mode, whereas in scenario 3</w:t>
      </w:r>
      <w:r w:rsidR="00530396">
        <w:rPr>
          <w:rFonts w:ascii="Calibri" w:hAnsi="Calibri" w:cs="Calibri"/>
        </w:rPr>
        <w:t>,</w:t>
      </w:r>
      <w:r>
        <w:rPr>
          <w:rFonts w:ascii="Calibri" w:hAnsi="Calibri" w:cs="Calibri"/>
        </w:rPr>
        <w:t xml:space="preserve"> the non-iterative prediction was </w:t>
      </w:r>
      <w:r w:rsidRPr="007F2050">
        <w:rPr>
          <w:rFonts w:ascii="Calibri" w:hAnsi="Calibri" w:cs="Calibri"/>
        </w:rPr>
        <w:t xml:space="preserve">preferable </w:t>
      </w:r>
      <w:r w:rsidRPr="00107145">
        <w:rPr>
          <w:rFonts w:ascii="Calibri" w:hAnsi="Calibri" w:cs="Calibri"/>
        </w:rPr>
        <w:t xml:space="preserve">(fig </w:t>
      </w:r>
      <w:r w:rsidR="00906370" w:rsidRPr="00107145">
        <w:rPr>
          <w:rFonts w:ascii="Calibri" w:hAnsi="Calibri" w:cs="Calibri"/>
        </w:rPr>
        <w:t>3</w:t>
      </w:r>
      <w:r w:rsidRPr="00107145">
        <w:rPr>
          <w:rFonts w:ascii="Calibri" w:hAnsi="Calibri" w:cs="Calibri"/>
        </w:rPr>
        <w:t>)</w:t>
      </w:r>
      <w:r w:rsidRPr="007F2050">
        <w:rPr>
          <w:rFonts w:ascii="Calibri" w:hAnsi="Calibri" w:cs="Calibri"/>
        </w:rPr>
        <w:t>. For scenario</w:t>
      </w:r>
      <w:r>
        <w:rPr>
          <w:rFonts w:ascii="Calibri" w:hAnsi="Calibri" w:cs="Calibri"/>
        </w:rPr>
        <w:t xml:space="preserve"> 2</w:t>
      </w:r>
      <w:r w:rsidR="00530396">
        <w:rPr>
          <w:rFonts w:ascii="Calibri" w:hAnsi="Calibri" w:cs="Calibri"/>
        </w:rPr>
        <w:t>,</w:t>
      </w:r>
      <w:r>
        <w:rPr>
          <w:rFonts w:ascii="Calibri" w:hAnsi="Calibri" w:cs="Calibri"/>
        </w:rPr>
        <w:t xml:space="preserve"> we also checked the usage of </w:t>
      </w:r>
      <m:oMath>
        <m:r>
          <w:rPr>
            <w:rFonts w:ascii="Cambria Math" w:hAnsi="Cambria Math" w:cs="Calibri"/>
          </w:rPr>
          <m:t>β</m:t>
        </m:r>
      </m:oMath>
      <w:r>
        <w:rPr>
          <w:rFonts w:ascii="Calibri" w:eastAsiaTheme="minorEastAsia" w:hAnsi="Calibri" w:cs="Calibri"/>
        </w:rPr>
        <w:t xml:space="preserve"> </w:t>
      </w:r>
      <w:r w:rsidR="00530396">
        <w:rPr>
          <w:rFonts w:ascii="Calibri" w:hAnsi="Calibri" w:cs="Calibri"/>
        </w:rPr>
        <w:t xml:space="preserve">trained per baboon in comparison to using the average </w:t>
      </w:r>
      <m:oMath>
        <m:r>
          <w:rPr>
            <w:rFonts w:ascii="Cambria Math" w:hAnsi="Cambria Math" w:cs="Calibri"/>
          </w:rPr>
          <m:t>β</m:t>
        </m:r>
      </m:oMath>
      <w:r w:rsidR="00530396">
        <w:rPr>
          <w:rFonts w:ascii="Calibri" w:eastAsiaTheme="minorEastAsia" w:hAnsi="Calibri" w:cs="Calibri"/>
        </w:rPr>
        <w:t xml:space="preserve"> of the other 60 baboons. The results showed for both cases that the iterative mode is slightly better for prediction and that using ten samples to train </w:t>
      </w:r>
      <m:oMath>
        <m:r>
          <w:rPr>
            <w:rFonts w:ascii="Cambria Math" w:eastAsiaTheme="minorEastAsia" w:hAnsi="Cambria Math" w:cs="Calibri"/>
          </w:rPr>
          <m:t>β</m:t>
        </m:r>
      </m:oMath>
      <w:r w:rsidR="00530396">
        <w:rPr>
          <w:rFonts w:ascii="Calibri" w:eastAsiaTheme="minorEastAsia" w:hAnsi="Calibri" w:cs="Calibri"/>
        </w:rPr>
        <w:t xml:space="preserve"> is not enough.</w:t>
      </w:r>
      <w:r w:rsidR="00DE25C1" w:rsidRPr="00DE25C1">
        <w:rPr>
          <w:rFonts w:ascii="Calibri" w:eastAsiaTheme="minorEastAsia" w:hAnsi="Calibri" w:cs="Calibri"/>
          <w:iCs/>
          <w:noProof/>
        </w:rPr>
        <w:t xml:space="preserve"> </w:t>
      </w:r>
    </w:p>
    <w:p w14:paraId="4B4BF75F" w14:textId="2DCA15D9" w:rsidR="004F272B" w:rsidRDefault="00DE25C1" w:rsidP="00DE25C1">
      <w:pPr>
        <w:bidi w:val="0"/>
      </w:pPr>
      <w:r w:rsidRPr="00A25291">
        <w:rPr>
          <w:rFonts w:ascii="Calibri" w:eastAsiaTheme="minorEastAsia" w:hAnsi="Calibri" w:cs="Calibri"/>
          <w:iCs/>
          <w:noProof/>
        </w:rPr>
        <w:drawing>
          <wp:inline distT="0" distB="0" distL="0" distR="0" wp14:anchorId="054B06DF" wp14:editId="0C576F29">
            <wp:extent cx="2599055" cy="3098165"/>
            <wp:effectExtent l="0" t="0" r="0" b="6985"/>
            <wp:docPr id="5" name="Content Placeholder 4" descr="A close-up of a graph&#10;&#10;Description automatically generated">
              <a:extLst xmlns:a="http://schemas.openxmlformats.org/drawingml/2006/main">
                <a:ext uri="{FF2B5EF4-FFF2-40B4-BE49-F238E27FC236}">
                  <a16:creationId xmlns:a16="http://schemas.microsoft.com/office/drawing/2014/main" id="{438C6729-8CCB-264F-9124-EC9F6A97AD8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up of a graph&#10;&#10;Description automatically generated">
                      <a:extLst>
                        <a:ext uri="{FF2B5EF4-FFF2-40B4-BE49-F238E27FC236}">
                          <a16:creationId xmlns:a16="http://schemas.microsoft.com/office/drawing/2014/main" id="{438C6729-8CCB-264F-9124-EC9F6A97AD8D}"/>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99055" cy="3098165"/>
                    </a:xfrm>
                    <a:prstGeom prst="rect">
                      <a:avLst/>
                    </a:prstGeom>
                  </pic:spPr>
                </pic:pic>
              </a:graphicData>
            </a:graphic>
          </wp:inline>
        </w:drawing>
      </w:r>
    </w:p>
    <w:p w14:paraId="07F834A7" w14:textId="2CFB0BDE" w:rsidR="00906370" w:rsidRPr="00906370" w:rsidRDefault="004F272B" w:rsidP="00906370">
      <w:pPr>
        <w:pStyle w:val="Caption"/>
        <w:bidi w:val="0"/>
        <w:jc w:val="both"/>
        <w:rPr>
          <w:b/>
          <w:bCs/>
        </w:rPr>
      </w:pPr>
      <w:r w:rsidRPr="004F272B">
        <w:rPr>
          <w:b/>
          <w:bCs/>
        </w:rPr>
        <w:t xml:space="preserve">Figure </w:t>
      </w:r>
      <w:r w:rsidRPr="004F272B">
        <w:rPr>
          <w:b/>
          <w:bCs/>
        </w:rPr>
        <w:fldChar w:fldCharType="begin"/>
      </w:r>
      <w:r w:rsidRPr="004F272B">
        <w:rPr>
          <w:b/>
          <w:bCs/>
        </w:rPr>
        <w:instrText xml:space="preserve"> SEQ Figure \* ARABIC </w:instrText>
      </w:r>
      <w:r w:rsidRPr="004F272B">
        <w:rPr>
          <w:b/>
          <w:bCs/>
        </w:rPr>
        <w:fldChar w:fldCharType="separate"/>
      </w:r>
      <w:r w:rsidR="00F420C2">
        <w:rPr>
          <w:b/>
          <w:bCs/>
          <w:noProof/>
        </w:rPr>
        <w:t>2</w:t>
      </w:r>
      <w:r w:rsidRPr="004F272B">
        <w:rPr>
          <w:b/>
          <w:bCs/>
        </w:rPr>
        <w:fldChar w:fldCharType="end"/>
      </w:r>
      <w:r>
        <w:rPr>
          <w:b/>
          <w:bCs/>
        </w:rPr>
        <w:t xml:space="preserve">. </w:t>
      </w:r>
      <w:r w:rsidR="00906370" w:rsidRPr="00906370">
        <w:rPr>
          <w:b/>
          <w:bCs/>
        </w:rPr>
        <w:t>Heatmap of the learned β vectors.</w:t>
      </w:r>
    </w:p>
    <w:p w14:paraId="45B28342" w14:textId="69C4F080" w:rsidR="00906370" w:rsidRDefault="00906370" w:rsidP="00906370">
      <w:pPr>
        <w:pStyle w:val="Caption"/>
        <w:bidi w:val="0"/>
        <w:jc w:val="both"/>
        <w:rPr>
          <w:i w:val="0"/>
          <w:iCs w:val="0"/>
          <w:color w:val="auto"/>
          <w:sz w:val="16"/>
          <w:szCs w:val="16"/>
        </w:rPr>
      </w:pPr>
      <w:r w:rsidRPr="00906370">
        <w:rPr>
          <w:i w:val="0"/>
          <w:iCs w:val="0"/>
          <w:color w:val="auto"/>
          <w:sz w:val="16"/>
          <w:szCs w:val="16"/>
        </w:rPr>
        <w:lastRenderedPageBreak/>
        <w:t>Each row represents a baboon (y-axis</w:t>
      </w:r>
      <w:r w:rsidR="0075351D" w:rsidRPr="00906370">
        <w:rPr>
          <w:i w:val="0"/>
          <w:iCs w:val="0"/>
          <w:color w:val="auto"/>
          <w:sz w:val="16"/>
          <w:szCs w:val="16"/>
        </w:rPr>
        <w:t>),</w:t>
      </w:r>
      <w:r w:rsidRPr="00906370">
        <w:rPr>
          <w:i w:val="0"/>
          <w:iCs w:val="0"/>
          <w:color w:val="auto"/>
          <w:sz w:val="16"/>
          <w:szCs w:val="16"/>
        </w:rPr>
        <w:t xml:space="preserve"> and each column corresponds to a microbial </w:t>
      </w:r>
      <w:r w:rsidR="00F7269D">
        <w:rPr>
          <w:i w:val="0"/>
          <w:iCs w:val="0"/>
          <w:color w:val="auto"/>
          <w:sz w:val="16"/>
          <w:szCs w:val="16"/>
        </w:rPr>
        <w:t>genus</w:t>
      </w:r>
      <w:r w:rsidRPr="00906370">
        <w:rPr>
          <w:i w:val="0"/>
          <w:iCs w:val="0"/>
          <w:color w:val="auto"/>
          <w:sz w:val="16"/>
          <w:szCs w:val="16"/>
        </w:rPr>
        <w:t xml:space="preserve"> (x-axis). Th</w:t>
      </w:r>
      <w:r w:rsidR="0075351D">
        <w:rPr>
          <w:i w:val="0"/>
          <w:iCs w:val="0"/>
          <w:color w:val="auto"/>
          <w:sz w:val="16"/>
          <w:szCs w:val="16"/>
        </w:rPr>
        <w:t xml:space="preserve">e color represents the value given to each entry, where blue means a higher weight given to the social data and yellow </w:t>
      </w:r>
      <w:r w:rsidR="00F7269D">
        <w:rPr>
          <w:i w:val="0"/>
          <w:iCs w:val="0"/>
          <w:color w:val="auto"/>
          <w:sz w:val="16"/>
          <w:szCs w:val="16"/>
        </w:rPr>
        <w:t>indicates</w:t>
      </w:r>
      <w:r w:rsidR="0075351D">
        <w:rPr>
          <w:i w:val="0"/>
          <w:iCs w:val="0"/>
          <w:color w:val="auto"/>
          <w:sz w:val="16"/>
          <w:szCs w:val="16"/>
        </w:rPr>
        <w:t xml:space="preserve"> a higher weight to previous samples of the same baboon.</w:t>
      </w:r>
    </w:p>
    <w:p w14:paraId="521CABA6" w14:textId="4170E13F" w:rsidR="00A426B9" w:rsidRDefault="00A426B9" w:rsidP="00906370">
      <w:pPr>
        <w:pStyle w:val="Caption"/>
        <w:bidi w:val="0"/>
        <w:jc w:val="both"/>
      </w:pPr>
      <w:r>
        <w:rPr>
          <w:noProof/>
        </w:rPr>
        <w:drawing>
          <wp:inline distT="0" distB="0" distL="0" distR="0" wp14:anchorId="15D1E444" wp14:editId="3FF52373">
            <wp:extent cx="3658050" cy="3401915"/>
            <wp:effectExtent l="0" t="0" r="0" b="6350"/>
            <wp:docPr id="10106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8050" cy="3401915"/>
                    </a:xfrm>
                    <a:prstGeom prst="rect">
                      <a:avLst/>
                    </a:prstGeom>
                    <a:noFill/>
                    <a:ln>
                      <a:noFill/>
                    </a:ln>
                  </pic:spPr>
                </pic:pic>
              </a:graphicData>
            </a:graphic>
          </wp:inline>
        </w:drawing>
      </w:r>
    </w:p>
    <w:p w14:paraId="1567865C" w14:textId="4B348C18" w:rsidR="00805825" w:rsidRDefault="00A426B9" w:rsidP="00805825">
      <w:pPr>
        <w:pStyle w:val="Caption"/>
        <w:bidi w:val="0"/>
        <w:jc w:val="both"/>
        <w:rPr>
          <w:b/>
          <w:bCs/>
        </w:rPr>
      </w:pPr>
      <w:r w:rsidRPr="00A426B9">
        <w:rPr>
          <w:b/>
          <w:bCs/>
        </w:rPr>
        <w:t xml:space="preserve">Figure </w:t>
      </w:r>
      <w:r w:rsidRPr="00A426B9">
        <w:rPr>
          <w:b/>
          <w:bCs/>
        </w:rPr>
        <w:fldChar w:fldCharType="begin"/>
      </w:r>
      <w:r w:rsidRPr="00A426B9">
        <w:rPr>
          <w:b/>
          <w:bCs/>
        </w:rPr>
        <w:instrText xml:space="preserve"> SEQ Figure \* ARABIC </w:instrText>
      </w:r>
      <w:r w:rsidRPr="00A426B9">
        <w:rPr>
          <w:b/>
          <w:bCs/>
        </w:rPr>
        <w:fldChar w:fldCharType="separate"/>
      </w:r>
      <w:r w:rsidR="00F420C2">
        <w:rPr>
          <w:b/>
          <w:bCs/>
          <w:noProof/>
        </w:rPr>
        <w:t>3</w:t>
      </w:r>
      <w:r w:rsidRPr="00A426B9">
        <w:rPr>
          <w:b/>
          <w:bCs/>
        </w:rPr>
        <w:fldChar w:fldCharType="end"/>
      </w:r>
      <w:r w:rsidRPr="00A426B9">
        <w:rPr>
          <w:b/>
          <w:bCs/>
        </w:rPr>
        <w:t xml:space="preserve">. </w:t>
      </w:r>
      <w:r w:rsidR="00F7269D">
        <w:rPr>
          <w:b/>
          <w:bCs/>
        </w:rPr>
        <w:t>Cross-validation</w:t>
      </w:r>
      <w:r w:rsidRPr="00A426B9">
        <w:rPr>
          <w:b/>
          <w:bCs/>
        </w:rPr>
        <w:t xml:space="preserve"> results</w:t>
      </w:r>
    </w:p>
    <w:p w14:paraId="2F7AE190" w14:textId="445919A5" w:rsidR="00180C99" w:rsidRPr="00180C99" w:rsidRDefault="00572F80" w:rsidP="00805825">
      <w:pPr>
        <w:pStyle w:val="Caption"/>
        <w:bidi w:val="0"/>
        <w:jc w:val="both"/>
        <w:rPr>
          <w:i w:val="0"/>
          <w:iCs w:val="0"/>
          <w:color w:val="auto"/>
          <w:sz w:val="16"/>
          <w:szCs w:val="16"/>
        </w:rPr>
      </w:pPr>
      <w:r w:rsidRPr="00572F80">
        <w:rPr>
          <w:i w:val="0"/>
          <w:iCs w:val="0"/>
          <w:color w:val="auto"/>
          <w:sz w:val="16"/>
          <w:szCs w:val="16"/>
        </w:rPr>
        <w:t>Kernel Density Estimation (KDE) plots of Bray-</w:t>
      </w:r>
      <w:proofErr w:type="gramStart"/>
      <w:r w:rsidRPr="00572F80">
        <w:rPr>
          <w:i w:val="0"/>
          <w:iCs w:val="0"/>
          <w:color w:val="auto"/>
          <w:sz w:val="16"/>
          <w:szCs w:val="16"/>
        </w:rPr>
        <w:t>Curtis</w:t>
      </w:r>
      <w:proofErr w:type="gramEnd"/>
      <w:r w:rsidRPr="00572F80">
        <w:rPr>
          <w:i w:val="0"/>
          <w:iCs w:val="0"/>
          <w:color w:val="auto"/>
          <w:sz w:val="16"/>
          <w:szCs w:val="16"/>
        </w:rPr>
        <w:t xml:space="preserve"> dissimilarity scores across different scenarios (short and long) and modes (non-iterative and iterative). Each line represents a test set of 20 baboons, with mean distances shown in the legend. The left column shows results for prediction based on the first </w:t>
      </w:r>
      <w:r w:rsidR="00B93990">
        <w:rPr>
          <w:i w:val="0"/>
          <w:iCs w:val="0"/>
          <w:color w:val="auto"/>
          <w:sz w:val="16"/>
          <w:szCs w:val="16"/>
        </w:rPr>
        <w:t>two</w:t>
      </w:r>
      <w:r w:rsidRPr="00572F80">
        <w:rPr>
          <w:i w:val="0"/>
          <w:iCs w:val="0"/>
          <w:color w:val="auto"/>
          <w:sz w:val="16"/>
          <w:szCs w:val="16"/>
        </w:rPr>
        <w:t xml:space="preserve"> samples, the middle for prediction based </w:t>
      </w:r>
      <w:r>
        <w:rPr>
          <w:i w:val="0"/>
          <w:iCs w:val="0"/>
          <w:color w:val="auto"/>
          <w:sz w:val="16"/>
          <w:szCs w:val="16"/>
        </w:rPr>
        <w:t xml:space="preserve">on </w:t>
      </w:r>
      <w:r w:rsidRPr="00572F80">
        <w:rPr>
          <w:i w:val="0"/>
          <w:iCs w:val="0"/>
          <w:color w:val="auto"/>
          <w:sz w:val="16"/>
          <w:szCs w:val="16"/>
        </w:rPr>
        <w:t xml:space="preserve">the first </w:t>
      </w:r>
      <w:r w:rsidR="00B93990">
        <w:rPr>
          <w:i w:val="0"/>
          <w:iCs w:val="0"/>
          <w:color w:val="auto"/>
          <w:sz w:val="16"/>
          <w:szCs w:val="16"/>
        </w:rPr>
        <w:t>ten</w:t>
      </w:r>
      <w:r w:rsidRPr="00572F80">
        <w:rPr>
          <w:i w:val="0"/>
          <w:iCs w:val="0"/>
          <w:color w:val="auto"/>
          <w:sz w:val="16"/>
          <w:szCs w:val="16"/>
        </w:rPr>
        <w:t xml:space="preserve"> samples, and the right for prediction of the last </w:t>
      </w:r>
      <w:r w:rsidR="00B93990">
        <w:rPr>
          <w:i w:val="0"/>
          <w:iCs w:val="0"/>
          <w:color w:val="auto"/>
          <w:sz w:val="16"/>
          <w:szCs w:val="16"/>
        </w:rPr>
        <w:t>ten</w:t>
      </w:r>
      <w:r w:rsidRPr="00572F80">
        <w:rPr>
          <w:i w:val="0"/>
          <w:iCs w:val="0"/>
          <w:color w:val="auto"/>
          <w:sz w:val="16"/>
          <w:szCs w:val="16"/>
        </w:rPr>
        <w:t xml:space="preserve"> samples based on all others.</w:t>
      </w:r>
    </w:p>
    <w:p w14:paraId="7A7F6A06" w14:textId="20BA2986" w:rsidR="00EF69E0" w:rsidRDefault="00EF69E0" w:rsidP="004C4A25">
      <w:pPr>
        <w:pStyle w:val="Heading2"/>
        <w:bidi w:val="0"/>
        <w:rPr>
          <w:rFonts w:ascii="Calibri" w:hAnsi="Calibri" w:cs="Calibri"/>
          <w:color w:val="auto"/>
          <w:sz w:val="24"/>
          <w:szCs w:val="24"/>
          <w:u w:val="single"/>
        </w:rPr>
      </w:pPr>
      <w:r w:rsidRPr="001632A7">
        <w:rPr>
          <w:rFonts w:ascii="Calibri" w:hAnsi="Calibri" w:cs="Calibri"/>
          <w:color w:val="auto"/>
          <w:sz w:val="24"/>
          <w:szCs w:val="24"/>
          <w:u w:val="single"/>
        </w:rPr>
        <w:t>Discussion</w:t>
      </w:r>
    </w:p>
    <w:p w14:paraId="1BC97F55" w14:textId="0250A203" w:rsidR="0026171C" w:rsidRDefault="00477630" w:rsidP="0026171C">
      <w:pPr>
        <w:bidi w:val="0"/>
        <w:jc w:val="both"/>
        <w:rPr>
          <w:rFonts w:ascii="Calibri" w:eastAsiaTheme="minorEastAsia" w:hAnsi="Calibri" w:cs="Calibri"/>
          <w:iCs/>
        </w:rPr>
      </w:pPr>
      <w:r>
        <w:rPr>
          <w:rFonts w:ascii="Calibri" w:eastAsiaTheme="minorEastAsia" w:hAnsi="Calibri" w:cs="Calibri"/>
          <w:iCs/>
        </w:rPr>
        <w:t>D</w:t>
      </w:r>
      <w:r w:rsidR="00616E05" w:rsidRPr="00B14F26">
        <w:rPr>
          <w:rFonts w:ascii="Calibri" w:eastAsiaTheme="minorEastAsia" w:hAnsi="Calibri" w:cs="Calibri"/>
          <w:iCs/>
        </w:rPr>
        <w:t>uring the development of our model</w:t>
      </w:r>
      <w:r>
        <w:rPr>
          <w:rFonts w:ascii="Calibri" w:eastAsiaTheme="minorEastAsia" w:hAnsi="Calibri" w:cs="Calibri"/>
          <w:iCs/>
        </w:rPr>
        <w:t>, we questioned</w:t>
      </w:r>
      <w:r w:rsidR="00616E05" w:rsidRPr="00B14F26">
        <w:rPr>
          <w:rFonts w:ascii="Calibri" w:eastAsiaTheme="minorEastAsia" w:hAnsi="Calibri" w:cs="Calibri"/>
          <w:iCs/>
        </w:rPr>
        <w:t xml:space="preserve"> how to </w:t>
      </w:r>
      <w:r w:rsidR="00C405B8">
        <w:rPr>
          <w:rFonts w:ascii="Calibri" w:eastAsiaTheme="minorEastAsia" w:hAnsi="Calibri" w:cs="Calibri"/>
          <w:iCs/>
        </w:rPr>
        <w:t>handle the temporal aspect of the data, specifically the seasonal effect and distance time gaps between sampling</w:t>
      </w:r>
      <w:r w:rsidR="00616E05" w:rsidRPr="00B14F26">
        <w:rPr>
          <w:rFonts w:ascii="Calibri" w:eastAsiaTheme="minorEastAsia" w:hAnsi="Calibri" w:cs="Calibri"/>
          <w:iCs/>
        </w:rPr>
        <w:t>.</w:t>
      </w:r>
      <w:r w:rsidR="00B14F26" w:rsidRPr="00B14F26">
        <w:rPr>
          <w:rFonts w:ascii="Calibri" w:eastAsiaTheme="minorEastAsia" w:hAnsi="Calibri" w:cs="Calibri"/>
          <w:iCs/>
        </w:rPr>
        <w:t xml:space="preserve"> Throughout the model construction, we </w:t>
      </w:r>
      <w:r>
        <w:rPr>
          <w:rFonts w:ascii="Calibri" w:eastAsiaTheme="minorEastAsia" w:hAnsi="Calibri" w:cs="Calibri"/>
          <w:iCs/>
        </w:rPr>
        <w:t>began</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with a simple model </w:t>
      </w:r>
      <w:r>
        <w:rPr>
          <w:rFonts w:ascii="Calibri" w:eastAsiaTheme="minorEastAsia" w:hAnsi="Calibri" w:cs="Calibri"/>
          <w:iCs/>
        </w:rPr>
        <w:t>assigning</w:t>
      </w:r>
      <w:r w:rsidRPr="00B14F26">
        <w:rPr>
          <w:rFonts w:ascii="Calibri" w:eastAsiaTheme="minorEastAsia" w:hAnsi="Calibri" w:cs="Calibri"/>
          <w:iCs/>
        </w:rPr>
        <w:t xml:space="preserve"> </w:t>
      </w:r>
      <w:r w:rsidR="00B14F26" w:rsidRPr="00B14F26">
        <w:rPr>
          <w:rFonts w:ascii="Calibri" w:eastAsiaTheme="minorEastAsia" w:hAnsi="Calibri" w:cs="Calibri"/>
          <w:iCs/>
        </w:rPr>
        <w:t xml:space="preserve">equal weights </w:t>
      </w:r>
      <w:r>
        <w:rPr>
          <w:rFonts w:ascii="Calibri" w:eastAsiaTheme="minorEastAsia" w:hAnsi="Calibri" w:cs="Calibri"/>
          <w:iCs/>
        </w:rPr>
        <w:t>to</w:t>
      </w:r>
      <w:r w:rsidR="00B14F26" w:rsidRPr="00B14F26">
        <w:rPr>
          <w:rFonts w:ascii="Calibri" w:eastAsiaTheme="minorEastAsia" w:hAnsi="Calibri" w:cs="Calibri"/>
          <w:iCs/>
        </w:rPr>
        <w:t xml:space="preserve"> samples</w:t>
      </w:r>
      <w:r>
        <w:rPr>
          <w:rFonts w:ascii="Calibri" w:eastAsiaTheme="minorEastAsia" w:hAnsi="Calibri" w:cs="Calibri"/>
          <w:iCs/>
        </w:rPr>
        <w:t>,</w:t>
      </w:r>
      <w:r w:rsidR="0026171C">
        <w:rPr>
          <w:rFonts w:ascii="Calibri" w:eastAsiaTheme="minorEastAsia" w:hAnsi="Calibri" w:cs="Calibri"/>
          <w:iCs/>
        </w:rPr>
        <w:t xml:space="preserve"> then</w:t>
      </w:r>
      <w:r>
        <w:rPr>
          <w:rFonts w:ascii="Calibri" w:eastAsiaTheme="minorEastAsia" w:hAnsi="Calibri" w:cs="Calibri"/>
          <w:iCs/>
        </w:rPr>
        <w:t xml:space="preserve"> </w:t>
      </w:r>
      <w:r w:rsidR="0026171C">
        <w:rPr>
          <w:rFonts w:ascii="Calibri" w:eastAsiaTheme="minorEastAsia" w:hAnsi="Calibri" w:cs="Calibri"/>
          <w:iCs/>
        </w:rPr>
        <w:t>added seasonal effect, and finally</w:t>
      </w:r>
      <w:r w:rsidR="00B14F26" w:rsidRPr="00B14F26">
        <w:rPr>
          <w:rFonts w:ascii="Calibri" w:eastAsiaTheme="minorEastAsia" w:hAnsi="Calibri" w:cs="Calibri"/>
          <w:iCs/>
        </w:rPr>
        <w:t xml:space="preserve"> considered the </w:t>
      </w:r>
      <w:r w:rsidRPr="00477630">
        <w:rPr>
          <w:rFonts w:ascii="Calibri" w:eastAsiaTheme="minorEastAsia" w:hAnsi="Calibri" w:cs="Calibri"/>
          <w:iCs/>
        </w:rPr>
        <w:t>time-decay factors</w:t>
      </w:r>
      <w:r w:rsidR="00B14F26" w:rsidRPr="00B14F26">
        <w:rPr>
          <w:rFonts w:ascii="Calibri" w:eastAsiaTheme="minorEastAsia" w:hAnsi="Calibri" w:cs="Calibri"/>
          <w:iCs/>
        </w:rPr>
        <w:t>.</w:t>
      </w:r>
      <w:r w:rsidR="00B14F26">
        <w:rPr>
          <w:rFonts w:ascii="Calibri" w:eastAsiaTheme="minorEastAsia" w:hAnsi="Calibri" w:cs="Calibri"/>
          <w:iCs/>
        </w:rPr>
        <w:t xml:space="preserve"> </w:t>
      </w:r>
      <w:r>
        <w:rPr>
          <w:rFonts w:ascii="Calibri" w:eastAsiaTheme="minorEastAsia" w:hAnsi="Calibri" w:cs="Calibri"/>
          <w:iCs/>
        </w:rPr>
        <w:t>U</w:t>
      </w:r>
      <w:r w:rsidR="00B14F26">
        <w:rPr>
          <w:rFonts w:ascii="Calibri" w:eastAsiaTheme="minorEastAsia" w:hAnsi="Calibri" w:cs="Calibri"/>
          <w:iCs/>
        </w:rPr>
        <w:t xml:space="preserve">sing </w:t>
      </w:r>
      <m:oMath>
        <m:sSup>
          <m:sSupPr>
            <m:ctrlPr>
              <w:rPr>
                <w:rFonts w:ascii="Cambria Math" w:eastAsiaTheme="minorEastAsia" w:hAnsi="Cambria Math" w:cs="Calibri"/>
                <w:iCs/>
              </w:rPr>
            </m:ctrlPr>
          </m:sSupPr>
          <m:e>
            <m:r>
              <m:rPr>
                <m:sty m:val="p"/>
              </m:rPr>
              <w:rPr>
                <w:rFonts w:ascii="Cambria Math" w:eastAsiaTheme="minorEastAsia" w:hAnsi="Cambria Math" w:cs="Calibri"/>
              </w:rPr>
              <m:t>e</m:t>
            </m:r>
          </m:e>
          <m:sup>
            <m:r>
              <m:rPr>
                <m:sty m:val="p"/>
              </m:rPr>
              <w:rPr>
                <w:rFonts w:ascii="Cambria Math" w:eastAsiaTheme="minorEastAsia" w:hAnsi="Cambria Math" w:cs="Calibri"/>
              </w:rPr>
              <m:t>-γ</m:t>
            </m:r>
            <m:sSub>
              <m:sSubPr>
                <m:ctrlPr>
                  <w:rPr>
                    <w:rFonts w:ascii="Cambria Math" w:eastAsiaTheme="minorEastAsia" w:hAnsi="Cambria Math" w:cs="Calibri"/>
                    <w:iCs/>
                  </w:rPr>
                </m:ctrlPr>
              </m:sSubPr>
              <m:e>
                <m:r>
                  <m:rPr>
                    <m:sty m:val="p"/>
                  </m:rPr>
                  <w:rPr>
                    <w:rFonts w:ascii="Cambria Math" w:eastAsiaTheme="minorEastAsia" w:hAnsi="Cambria Math" w:cs="Calibri"/>
                  </w:rPr>
                  <m:t>Δ</m:t>
                </m:r>
              </m:e>
              <m:sub>
                <m:r>
                  <m:rPr>
                    <m:sty m:val="p"/>
                  </m:rPr>
                  <w:rPr>
                    <w:rFonts w:ascii="Cambria Math" w:eastAsiaTheme="minorEastAsia" w:hAnsi="Cambria Math" w:cs="Calibri"/>
                  </w:rPr>
                  <m:t>t</m:t>
                </m:r>
              </m:sub>
            </m:sSub>
          </m:sup>
        </m:sSup>
      </m:oMath>
      <w:r w:rsidR="00B14F26">
        <w:rPr>
          <w:rFonts w:ascii="Calibri" w:eastAsiaTheme="minorEastAsia" w:hAnsi="Calibri" w:cs="Calibri"/>
          <w:iCs/>
        </w:rPr>
        <w:t xml:space="preserve"> </w:t>
      </w:r>
      <w:r>
        <w:rPr>
          <w:rFonts w:ascii="Calibri" w:eastAsiaTheme="minorEastAsia" w:hAnsi="Calibri" w:cs="Calibri"/>
          <w:iCs/>
        </w:rPr>
        <w:t>made the weights too small (effectively zero)</w:t>
      </w:r>
      <w:r w:rsidR="00B14F26">
        <w:rPr>
          <w:rFonts w:ascii="Calibri" w:eastAsiaTheme="minorEastAsia" w:hAnsi="Calibri" w:cs="Calibri"/>
          <w:iCs/>
        </w:rPr>
        <w:t xml:space="preserve"> due to the time differences between samples. Therefore, we decided to replace it with a function presenting slower decay</w:t>
      </w:r>
      <w:r w:rsidR="00A304E7">
        <w:rPr>
          <w:rFonts w:ascii="Calibri" w:eastAsiaTheme="minorEastAsia" w:hAnsi="Calibri" w:cs="Calibri"/>
          <w:iCs/>
        </w:rPr>
        <w:t>,</w:t>
      </w:r>
      <w:r w:rsidR="00B14F26">
        <w:rPr>
          <w:rFonts w:ascii="Calibri" w:eastAsiaTheme="minorEastAsia" w:hAnsi="Calibri" w:cs="Calibri"/>
          <w:iCs/>
        </w:rPr>
        <w:t xml:space="preserve"> </w:t>
      </w:r>
      <m:oMath>
        <m:sSubSup>
          <m:sSubSupPr>
            <m:ctrlPr>
              <w:rPr>
                <w:rFonts w:ascii="Cambria Math" w:eastAsiaTheme="minorEastAsia" w:hAnsi="Cambria Math" w:cs="Calibri"/>
                <w:i/>
                <w:iCs/>
              </w:rPr>
            </m:ctrlPr>
          </m:sSubSupPr>
          <m:e>
            <m:r>
              <m:rPr>
                <m:sty m:val="p"/>
              </m:rPr>
              <w:rPr>
                <w:rFonts w:ascii="Cambria Math" w:eastAsiaTheme="minorEastAsia" w:hAnsi="Cambria Math" w:cs="Calibri"/>
              </w:rPr>
              <m:t>Δ</m:t>
            </m:r>
            <m:ctrlPr>
              <w:rPr>
                <w:rFonts w:ascii="Cambria Math" w:eastAsiaTheme="minorEastAsia" w:hAnsi="Cambria Math" w:cs="Calibri"/>
                <w:iCs/>
              </w:rPr>
            </m:ctrlPr>
          </m:e>
          <m:sub>
            <m:r>
              <w:rPr>
                <w:rFonts w:ascii="Cambria Math" w:eastAsiaTheme="minorEastAsia" w:hAnsi="Cambria Math" w:cs="Calibri"/>
              </w:rPr>
              <m:t>t</m:t>
            </m:r>
          </m:sub>
          <m:sup>
            <m:r>
              <w:rPr>
                <w:rFonts w:ascii="Cambria Math" w:eastAsiaTheme="minorEastAsia" w:hAnsi="Cambria Math" w:cs="Calibri"/>
              </w:rPr>
              <m:t>-γ</m:t>
            </m:r>
          </m:sup>
        </m:sSubSup>
      </m:oMath>
      <w:r w:rsidR="00B14F26">
        <w:rPr>
          <w:rFonts w:ascii="Calibri" w:eastAsiaTheme="minorEastAsia" w:hAnsi="Calibri" w:cs="Calibri"/>
          <w:iCs/>
        </w:rPr>
        <w:t xml:space="preserve">. In every </w:t>
      </w:r>
      <w:r w:rsidR="00A304E7">
        <w:rPr>
          <w:rFonts w:ascii="Calibri" w:eastAsiaTheme="minorEastAsia" w:hAnsi="Calibri" w:cs="Calibri"/>
          <w:iCs/>
        </w:rPr>
        <w:t>model update</w:t>
      </w:r>
      <w:r w:rsidR="00B14F26">
        <w:rPr>
          <w:rFonts w:ascii="Calibri" w:eastAsiaTheme="minorEastAsia" w:hAnsi="Calibri" w:cs="Calibri"/>
          <w:iCs/>
        </w:rPr>
        <w:t xml:space="preserve">, </w:t>
      </w:r>
      <w:r w:rsidR="00A304E7">
        <w:rPr>
          <w:rFonts w:ascii="Calibri" w:eastAsiaTheme="minorEastAsia" w:hAnsi="Calibri" w:cs="Calibri"/>
          <w:iCs/>
        </w:rPr>
        <w:t>we have</w:t>
      </w:r>
      <w:r w:rsidR="00B14F26">
        <w:rPr>
          <w:rFonts w:ascii="Calibri" w:eastAsiaTheme="minorEastAsia" w:hAnsi="Calibri" w:cs="Calibri"/>
          <w:iCs/>
        </w:rPr>
        <w:t xml:space="preserve"> seen an increase in the prediction</w:t>
      </w:r>
      <w:r>
        <w:rPr>
          <w:rFonts w:ascii="Calibri" w:eastAsiaTheme="minorEastAsia" w:hAnsi="Calibri" w:cs="Calibri"/>
          <w:iCs/>
        </w:rPr>
        <w:t>’s</w:t>
      </w:r>
      <w:r w:rsidR="00B14F26">
        <w:rPr>
          <w:rFonts w:ascii="Calibri" w:eastAsiaTheme="minorEastAsia" w:hAnsi="Calibri" w:cs="Calibri"/>
          <w:iCs/>
        </w:rPr>
        <w:t xml:space="preserve"> accuracy</w:t>
      </w:r>
      <w:r w:rsidR="00A304E7">
        <w:rPr>
          <w:rFonts w:ascii="Calibri" w:eastAsiaTheme="minorEastAsia" w:hAnsi="Calibri" w:cs="Calibri"/>
          <w:iCs/>
        </w:rPr>
        <w:t xml:space="preserve">. </w:t>
      </w:r>
      <w:r w:rsidRPr="00477630">
        <w:rPr>
          <w:rFonts w:ascii="Calibri" w:eastAsiaTheme="minorEastAsia" w:hAnsi="Calibri" w:cs="Calibri"/>
          <w:iCs/>
        </w:rPr>
        <w:t xml:space="preserve">Future work could explore other functions for seasonality and time decay </w:t>
      </w:r>
      <w:r w:rsidR="0026171C">
        <w:rPr>
          <w:rFonts w:ascii="Calibri" w:eastAsiaTheme="minorEastAsia" w:hAnsi="Calibri" w:cs="Calibri"/>
          <w:iCs/>
        </w:rPr>
        <w:t xml:space="preserve">to </w:t>
      </w:r>
      <w:r w:rsidR="00B93990">
        <w:rPr>
          <w:rFonts w:ascii="Calibri" w:eastAsiaTheme="minorEastAsia" w:hAnsi="Calibri" w:cs="Calibri"/>
          <w:iCs/>
        </w:rPr>
        <w:t>better capture temporal trends</w:t>
      </w:r>
      <w:r w:rsidRPr="00477630">
        <w:rPr>
          <w:rFonts w:ascii="Calibri" w:eastAsiaTheme="minorEastAsia" w:hAnsi="Calibri" w:cs="Calibri"/>
          <w:iCs/>
        </w:rPr>
        <w:t>.</w:t>
      </w:r>
    </w:p>
    <w:p w14:paraId="1385D0DA" w14:textId="034C28E5" w:rsidR="00C61CCF" w:rsidRDefault="00A304E7" w:rsidP="0026171C">
      <w:pPr>
        <w:bidi w:val="0"/>
        <w:jc w:val="both"/>
        <w:rPr>
          <w:rFonts w:ascii="Calibri" w:eastAsiaTheme="minorEastAsia" w:hAnsi="Calibri" w:cs="Calibri"/>
          <w:iCs/>
        </w:rPr>
      </w:pPr>
      <w:r>
        <w:rPr>
          <w:rFonts w:ascii="Calibri" w:eastAsiaTheme="minorEastAsia" w:hAnsi="Calibri" w:cs="Calibri"/>
          <w:iCs/>
        </w:rPr>
        <w:t xml:space="preserve">Another question we faced was whether using Newton-Raphson optimization algorithms was the correct method to find the best parameter. </w:t>
      </w:r>
      <w:r w:rsidR="003E49B9">
        <w:rPr>
          <w:rFonts w:ascii="Calibri" w:eastAsiaTheme="minorEastAsia" w:hAnsi="Calibri" w:cs="Calibri"/>
          <w:iCs/>
        </w:rPr>
        <w:t>The Bray—</w:t>
      </w:r>
      <w:proofErr w:type="gramStart"/>
      <w:r w:rsidR="003E49B9">
        <w:rPr>
          <w:rFonts w:ascii="Calibri" w:eastAsiaTheme="minorEastAsia" w:hAnsi="Calibri" w:cs="Calibri"/>
          <w:iCs/>
        </w:rPr>
        <w:t>Curtis</w:t>
      </w:r>
      <w:proofErr w:type="gramEnd"/>
      <w:r w:rsidR="003E49B9">
        <w:rPr>
          <w:rFonts w:ascii="Calibri" w:eastAsiaTheme="minorEastAsia" w:hAnsi="Calibri" w:cs="Calibri"/>
          <w:iCs/>
        </w:rPr>
        <w:t xml:space="preserve"> dissimilarity function is defined using the L1 norm and, therefore, is not differentiable at every point. Throughout our work, we considered other optimization algorithms that do not require the function to be differentiable. Still, they did not present better parameters than the ones obtained through the L-BFGS-B algorithm and took more time to run.</w:t>
      </w:r>
    </w:p>
    <w:p w14:paraId="3B100CC7" w14:textId="03296116" w:rsidR="00530396" w:rsidRDefault="004B1A42" w:rsidP="004B1A42">
      <w:pPr>
        <w:bidi w:val="0"/>
        <w:jc w:val="both"/>
        <w:rPr>
          <w:rFonts w:ascii="Calibri" w:eastAsiaTheme="minorEastAsia" w:hAnsi="Calibri" w:cs="Calibri"/>
          <w:iCs/>
        </w:rPr>
      </w:pPr>
      <w:r w:rsidRPr="004B1A42">
        <w:rPr>
          <w:rFonts w:ascii="Calibri" w:eastAsiaTheme="minorEastAsia" w:hAnsi="Calibri" w:cs="Calibri"/>
          <w:iCs/>
        </w:rPr>
        <w:t>While analyzing the data, we applied the K-means algorithm to cluster baboons based on their average microbiome samples. This resulted in five distinct clusters (Fig. 4) with an inertia of 0.1997. We observed no correlation between these clusters and the baboons' social groups, suggesting that these clusters may instead reflect other forms of interaction among baboons</w:t>
      </w:r>
      <w:r w:rsidR="00FE6CE6">
        <w:rPr>
          <w:rFonts w:ascii="Calibri" w:eastAsiaTheme="minorEastAsia" w:hAnsi="Calibri" w:cs="Calibri"/>
          <w:iCs/>
        </w:rPr>
        <w:t>,</w:t>
      </w:r>
      <w:r w:rsidR="007109C5">
        <w:rPr>
          <w:rFonts w:ascii="Calibri" w:eastAsiaTheme="minorEastAsia" w:hAnsi="Calibri" w:cs="Calibri"/>
          <w:iCs/>
        </w:rPr>
        <w:t xml:space="preserve"> which </w:t>
      </w:r>
      <w:r w:rsidR="00C61CCF">
        <w:rPr>
          <w:rFonts w:ascii="Calibri" w:eastAsiaTheme="minorEastAsia" w:hAnsi="Calibri" w:cs="Calibri"/>
          <w:iCs/>
        </w:rPr>
        <w:t>may improve the model</w:t>
      </w:r>
      <w:r w:rsidR="007109C5">
        <w:rPr>
          <w:rFonts w:ascii="Calibri" w:eastAsiaTheme="minorEastAsia" w:hAnsi="Calibri" w:cs="Calibri"/>
          <w:iCs/>
        </w:rPr>
        <w:t xml:space="preserve">. </w:t>
      </w:r>
      <w:r w:rsidR="00F7269D">
        <w:rPr>
          <w:rFonts w:ascii="Calibri" w:eastAsiaTheme="minorEastAsia" w:hAnsi="Calibri" w:cs="Calibri"/>
          <w:iCs/>
        </w:rPr>
        <w:t>To</w:t>
      </w:r>
      <w:r w:rsidR="007109C5">
        <w:rPr>
          <w:rFonts w:ascii="Calibri" w:eastAsiaTheme="minorEastAsia" w:hAnsi="Calibri" w:cs="Calibri"/>
          <w:iCs/>
        </w:rPr>
        <w:t xml:space="preserve"> do so, more metadata is required, such as family relations between baboons and more detailed </w:t>
      </w:r>
      <w:r w:rsidR="007109C5">
        <w:rPr>
          <w:rFonts w:ascii="Calibri" w:eastAsiaTheme="minorEastAsia" w:hAnsi="Calibri" w:cs="Calibri"/>
          <w:iCs/>
        </w:rPr>
        <w:lastRenderedPageBreak/>
        <w:t xml:space="preserve">data about each baboon's participation in social activities, such as grooming. Another method of finding relations between baboons is by clustering the trained betas of the baboons. The betas may also be used to </w:t>
      </w:r>
      <w:r w:rsidR="00F7269D">
        <w:rPr>
          <w:rFonts w:ascii="Calibri" w:eastAsiaTheme="minorEastAsia" w:hAnsi="Calibri" w:cs="Calibri"/>
          <w:iCs/>
        </w:rPr>
        <w:t>uncover</w:t>
      </w:r>
      <w:r w:rsidR="007109C5">
        <w:rPr>
          <w:rFonts w:ascii="Calibri" w:eastAsiaTheme="minorEastAsia" w:hAnsi="Calibri" w:cs="Calibri"/>
          <w:iCs/>
        </w:rPr>
        <w:t xml:space="preserve"> insights about correlations and interactions between bacteria.</w:t>
      </w:r>
    </w:p>
    <w:p w14:paraId="0FFD3254" w14:textId="51F1A04C" w:rsidR="00C34563" w:rsidRDefault="00C34563" w:rsidP="00111212">
      <w:pPr>
        <w:bidi w:val="0"/>
        <w:jc w:val="both"/>
        <w:rPr>
          <w:rFonts w:ascii="Calibri" w:eastAsiaTheme="minorEastAsia" w:hAnsi="Calibri" w:cs="Calibri"/>
          <w:iCs/>
        </w:rPr>
      </w:pPr>
    </w:p>
    <w:p w14:paraId="7AD151B6" w14:textId="77777777" w:rsidR="007817FF" w:rsidRDefault="00EF5499" w:rsidP="007817FF">
      <w:pPr>
        <w:keepNext/>
        <w:bidi w:val="0"/>
        <w:jc w:val="both"/>
      </w:pPr>
      <w:r>
        <w:rPr>
          <w:rFonts w:ascii="Calibri" w:hAnsi="Calibri" w:cs="Calibri"/>
          <w:noProof/>
        </w:rPr>
        <mc:AlternateContent>
          <mc:Choice Requires="wpi">
            <w:drawing>
              <wp:anchor distT="0" distB="0" distL="114300" distR="114300" simplePos="0" relativeHeight="251659264" behindDoc="0" locked="0" layoutInCell="1" allowOverlap="1" wp14:anchorId="77B2A712" wp14:editId="792BC97D">
                <wp:simplePos x="0" y="0"/>
                <wp:positionH relativeFrom="column">
                  <wp:posOffset>1365160</wp:posOffset>
                </wp:positionH>
                <wp:positionV relativeFrom="paragraph">
                  <wp:posOffset>1412845</wp:posOffset>
                </wp:positionV>
                <wp:extent cx="360" cy="360"/>
                <wp:effectExtent l="57150" t="57150" r="57150" b="76200"/>
                <wp:wrapNone/>
                <wp:docPr id="483419217"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2F6FA6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06.1pt;margin-top:109.8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">
                <v:imagedata r:id="rId12" o:title=""/>
              </v:shape>
            </w:pict>
          </mc:Fallback>
        </mc:AlternateContent>
      </w:r>
      <w:r w:rsidRPr="00EF5499">
        <w:rPr>
          <w:rFonts w:ascii="Calibri" w:hAnsi="Calibri" w:cs="Calibri"/>
          <w:noProof/>
        </w:rPr>
        <w:drawing>
          <wp:inline distT="0" distB="0" distL="0" distR="0" wp14:anchorId="08A0D5A4" wp14:editId="1D309925">
            <wp:extent cx="5727700" cy="2203450"/>
            <wp:effectExtent l="0" t="0" r="6350" b="6350"/>
            <wp:docPr id="387887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203450"/>
                    </a:xfrm>
                    <a:prstGeom prst="rect">
                      <a:avLst/>
                    </a:prstGeom>
                    <a:noFill/>
                    <a:ln>
                      <a:noFill/>
                    </a:ln>
                  </pic:spPr>
                </pic:pic>
              </a:graphicData>
            </a:graphic>
          </wp:inline>
        </w:drawing>
      </w:r>
    </w:p>
    <w:p w14:paraId="21B7EA66" w14:textId="2C7CB1D0" w:rsidR="00A25291" w:rsidRDefault="007817FF" w:rsidP="007817FF">
      <w:pPr>
        <w:pStyle w:val="Caption"/>
        <w:bidi w:val="0"/>
        <w:jc w:val="both"/>
        <w:rPr>
          <w:noProof/>
        </w:rPr>
      </w:pPr>
      <w:r>
        <w:t xml:space="preserve">Figure </w:t>
      </w:r>
      <w:fldSimple w:instr=" SEQ Figure \* ARABIC ">
        <w:r w:rsidR="00F420C2">
          <w:rPr>
            <w:noProof/>
          </w:rPr>
          <w:t>4</w:t>
        </w:r>
      </w:fldSimple>
      <w:r>
        <w:rPr>
          <w:noProof/>
        </w:rPr>
        <w:t>. Results of clustering the average sample per baboon using K-means.</w:t>
      </w:r>
    </w:p>
    <w:p w14:paraId="4E50937B" w14:textId="64165574" w:rsidR="007817FF" w:rsidRPr="004447D5" w:rsidRDefault="004447D5" w:rsidP="004447D5">
      <w:pPr>
        <w:pStyle w:val="Caption"/>
        <w:bidi w:val="0"/>
        <w:jc w:val="both"/>
        <w:rPr>
          <w:i w:val="0"/>
          <w:iCs w:val="0"/>
          <w:color w:val="auto"/>
          <w:sz w:val="16"/>
          <w:szCs w:val="16"/>
        </w:rPr>
      </w:pPr>
      <w:r>
        <w:rPr>
          <w:i w:val="0"/>
          <w:iCs w:val="0"/>
          <w:color w:val="auto"/>
          <w:sz w:val="16"/>
          <w:szCs w:val="16"/>
        </w:rPr>
        <w:t xml:space="preserve">(A) </w:t>
      </w:r>
      <w:r w:rsidR="007817FF" w:rsidRPr="004447D5">
        <w:rPr>
          <w:i w:val="0"/>
          <w:iCs w:val="0"/>
          <w:color w:val="auto"/>
          <w:sz w:val="16"/>
          <w:szCs w:val="16"/>
        </w:rPr>
        <w:t xml:space="preserve">Presents elbow method analysis for finding the best number of clusters. </w:t>
      </w:r>
      <w:r>
        <w:rPr>
          <w:i w:val="0"/>
          <w:iCs w:val="0"/>
          <w:color w:val="auto"/>
          <w:sz w:val="16"/>
          <w:szCs w:val="16"/>
        </w:rPr>
        <w:t xml:space="preserve">(B) </w:t>
      </w:r>
      <w:r w:rsidR="007817FF" w:rsidRPr="004447D5">
        <w:rPr>
          <w:i w:val="0"/>
          <w:iCs w:val="0"/>
          <w:color w:val="auto"/>
          <w:sz w:val="16"/>
          <w:szCs w:val="16"/>
        </w:rPr>
        <w:t xml:space="preserve">UMAP projection of clusters found for K=5. </w:t>
      </w:r>
    </w:p>
    <w:p w14:paraId="73EB24CB" w14:textId="77777777" w:rsidR="004447D5" w:rsidRPr="007817FF" w:rsidRDefault="004447D5" w:rsidP="004447D5">
      <w:pPr>
        <w:bidi w:val="0"/>
        <w:rPr>
          <w:sz w:val="18"/>
          <w:szCs w:val="18"/>
        </w:rPr>
      </w:pPr>
    </w:p>
    <w:p w14:paraId="44B67A1D" w14:textId="77777777" w:rsidR="00107145" w:rsidRDefault="00107145" w:rsidP="00107145">
      <w:pPr>
        <w:bidi w:val="0"/>
        <w:rPr>
          <w:rFonts w:ascii="Calibri" w:hAnsi="Calibri" w:cs="Calibri"/>
          <w:u w:val="single"/>
        </w:rPr>
      </w:pPr>
      <w:r w:rsidRPr="00C45BC1">
        <w:rPr>
          <w:rFonts w:ascii="Calibri" w:hAnsi="Calibri" w:cs="Calibri"/>
          <w:u w:val="single"/>
        </w:rPr>
        <w:t>Cod</w:t>
      </w:r>
      <w:r>
        <w:rPr>
          <w:rFonts w:ascii="Calibri" w:hAnsi="Calibri" w:cs="Calibri"/>
          <w:u w:val="single"/>
        </w:rPr>
        <w:t>e</w:t>
      </w:r>
    </w:p>
    <w:p w14:paraId="27777BFC" w14:textId="77777777" w:rsidR="00107145" w:rsidRPr="007860C0" w:rsidRDefault="00107145" w:rsidP="00107145">
      <w:pPr>
        <w:bidi w:val="0"/>
        <w:rPr>
          <w:rFonts w:ascii="Calibri" w:hAnsi="Calibri" w:cs="Calibri"/>
        </w:rPr>
      </w:pPr>
      <w:r>
        <w:rPr>
          <w:rFonts w:ascii="Calibri" w:hAnsi="Calibri" w:cs="Calibri"/>
        </w:rPr>
        <w:t xml:space="preserve">All code and analysis were written in Python, </w:t>
      </w:r>
      <w:r w:rsidRPr="007860C0">
        <w:rPr>
          <w:rFonts w:ascii="Calibri" w:hAnsi="Calibri" w:cs="Calibri"/>
        </w:rPr>
        <w:t>with NumPy, Matplotlib, SciPy, and Panda</w:t>
      </w:r>
      <w:r>
        <w:rPr>
          <w:rFonts w:ascii="Calibri" w:hAnsi="Calibri" w:cs="Calibri"/>
        </w:rPr>
        <w:t>s</w:t>
      </w:r>
      <w:r w:rsidRPr="007860C0">
        <w:rPr>
          <w:rFonts w:ascii="Calibri" w:hAnsi="Calibri" w:cs="Calibri"/>
        </w:rPr>
        <w:t xml:space="preserve">. </w:t>
      </w:r>
      <w:r>
        <w:rPr>
          <w:rFonts w:ascii="Calibri" w:hAnsi="Calibri" w:cs="Calibri"/>
        </w:rPr>
        <w:t>The source</w:t>
      </w:r>
      <w:r w:rsidRPr="007860C0">
        <w:rPr>
          <w:rFonts w:ascii="Calibri" w:hAnsi="Calibri" w:cs="Calibri"/>
        </w:rPr>
        <w:t xml:space="preserve"> code is available</w:t>
      </w:r>
      <w:r>
        <w:rPr>
          <w:rFonts w:ascii="Calibri" w:hAnsi="Calibri" w:cs="Calibri"/>
        </w:rPr>
        <w:t xml:space="preserve"> at </w:t>
      </w:r>
      <w:hyperlink r:id="rId14" w:history="1">
        <w:r w:rsidRPr="00FA46C6">
          <w:rPr>
            <w:rStyle w:val="Hyperlink"/>
            <w:rFonts w:ascii="Calibri" w:hAnsi="Calibri" w:cs="Calibri"/>
          </w:rPr>
          <w:t>https://github.com/yuvaldotan/workshop_microbiome</w:t>
        </w:r>
      </w:hyperlink>
      <w:r>
        <w:rPr>
          <w:rFonts w:ascii="Calibri" w:hAnsi="Calibri" w:cs="Calibri"/>
        </w:rPr>
        <w:t>.</w:t>
      </w:r>
    </w:p>
    <w:p w14:paraId="6300B148" w14:textId="6C078FB9" w:rsidR="00772ED1" w:rsidRDefault="00772ED1">
      <w:pPr>
        <w:bidi w:val="0"/>
        <w:rPr>
          <w:rFonts w:ascii="Calibri" w:hAnsi="Calibri" w:cs="Calibri"/>
          <w:u w:val="single"/>
        </w:rPr>
      </w:pPr>
    </w:p>
    <w:p w14:paraId="4A50195A" w14:textId="3CECC9A6" w:rsidR="006F0B34" w:rsidRDefault="006F0B34" w:rsidP="00D2226B">
      <w:pPr>
        <w:bidi w:val="0"/>
        <w:jc w:val="both"/>
        <w:rPr>
          <w:rFonts w:ascii="Calibri" w:hAnsi="Calibri" w:cs="Calibri"/>
          <w:u w:val="single"/>
        </w:rPr>
      </w:pPr>
      <w:r>
        <w:rPr>
          <w:rFonts w:ascii="Calibri" w:hAnsi="Calibri" w:cs="Calibri"/>
          <w:u w:val="single"/>
        </w:rPr>
        <w:t>Bibliography</w:t>
      </w:r>
    </w:p>
    <w:p w14:paraId="49DEC0D8" w14:textId="77777777" w:rsidR="00A9670F" w:rsidRPr="00A9670F" w:rsidRDefault="006F0B34" w:rsidP="00A9670F">
      <w:pPr>
        <w:pStyle w:val="Bibliography"/>
        <w:bidi w:val="0"/>
        <w:rPr>
          <w:rFonts w:ascii="Calibri" w:hAnsi="Calibri" w:cs="Calibri"/>
        </w:rPr>
      </w:pPr>
      <w:r>
        <w:rPr>
          <w:rFonts w:ascii="Calibri" w:hAnsi="Calibri" w:cs="Calibri"/>
          <w:u w:val="single"/>
        </w:rPr>
        <w:fldChar w:fldCharType="begin"/>
      </w:r>
      <w:r w:rsidR="004447D5">
        <w:rPr>
          <w:rFonts w:ascii="Calibri" w:hAnsi="Calibri" w:cs="Calibri"/>
          <w:u w:val="single"/>
        </w:rPr>
        <w:instrText xml:space="preserve"> ADDIN ZOTERO_BIBL {"uncited":[],"omitted":[],"custom":[]} CSL_BIBLIOGRAPHY </w:instrText>
      </w:r>
      <w:r>
        <w:rPr>
          <w:rFonts w:ascii="Calibri" w:hAnsi="Calibri" w:cs="Calibri"/>
          <w:u w:val="single"/>
        </w:rPr>
        <w:fldChar w:fldCharType="separate"/>
      </w:r>
      <w:r w:rsidR="00A9670F" w:rsidRPr="00A9670F">
        <w:rPr>
          <w:rFonts w:ascii="Calibri" w:hAnsi="Calibri" w:cs="Calibri"/>
        </w:rPr>
        <w:t>1.</w:t>
      </w:r>
      <w:r w:rsidR="00A9670F" w:rsidRPr="00A9670F">
        <w:rPr>
          <w:rFonts w:ascii="Calibri" w:hAnsi="Calibri" w:cs="Calibri"/>
        </w:rPr>
        <w:tab/>
        <w:t xml:space="preserve">Iacob, S., Iacob, D. G. &amp; Luminos, L. M. Intestinal Microbiota as a Host Defense Mechanism to Infectious Threats. </w:t>
      </w:r>
      <w:r w:rsidR="00A9670F" w:rsidRPr="00A9670F">
        <w:rPr>
          <w:rFonts w:ascii="Calibri" w:hAnsi="Calibri" w:cs="Calibri"/>
          <w:i/>
          <w:iCs/>
        </w:rPr>
        <w:t>Front. Microbiol.</w:t>
      </w:r>
      <w:r w:rsidR="00A9670F" w:rsidRPr="00A9670F">
        <w:rPr>
          <w:rFonts w:ascii="Calibri" w:hAnsi="Calibri" w:cs="Calibri"/>
        </w:rPr>
        <w:t xml:space="preserve"> </w:t>
      </w:r>
      <w:r w:rsidR="00A9670F" w:rsidRPr="00A9670F">
        <w:rPr>
          <w:rFonts w:ascii="Calibri" w:hAnsi="Calibri" w:cs="Calibri"/>
          <w:b/>
          <w:bCs/>
        </w:rPr>
        <w:t>9</w:t>
      </w:r>
      <w:r w:rsidR="00A9670F" w:rsidRPr="00A9670F">
        <w:rPr>
          <w:rFonts w:ascii="Calibri" w:hAnsi="Calibri" w:cs="Calibri"/>
        </w:rPr>
        <w:t>, 3328 (2019).</w:t>
      </w:r>
    </w:p>
    <w:p w14:paraId="0198F34B" w14:textId="77777777" w:rsidR="00A9670F" w:rsidRPr="00A9670F" w:rsidRDefault="00A9670F" w:rsidP="00A9670F">
      <w:pPr>
        <w:pStyle w:val="Bibliography"/>
        <w:bidi w:val="0"/>
        <w:rPr>
          <w:rFonts w:ascii="Calibri" w:hAnsi="Calibri" w:cs="Calibri"/>
        </w:rPr>
      </w:pPr>
      <w:r w:rsidRPr="00A9670F">
        <w:rPr>
          <w:rFonts w:ascii="Calibri" w:hAnsi="Calibri" w:cs="Calibri"/>
        </w:rPr>
        <w:t>2.</w:t>
      </w:r>
      <w:r w:rsidRPr="00A9670F">
        <w:rPr>
          <w:rFonts w:ascii="Calibri" w:hAnsi="Calibri" w:cs="Calibri"/>
        </w:rPr>
        <w:tab/>
        <w:t xml:space="preserve">Appleton, J. The Gut-Brain Axis: Influence of Microbiota on Mood and Mental Health. </w:t>
      </w:r>
      <w:r w:rsidRPr="00A9670F">
        <w:rPr>
          <w:rFonts w:ascii="Calibri" w:hAnsi="Calibri" w:cs="Calibri"/>
          <w:i/>
          <w:iCs/>
        </w:rPr>
        <w:t>Integr. Med. Clin. J.</w:t>
      </w:r>
      <w:r w:rsidRPr="00A9670F">
        <w:rPr>
          <w:rFonts w:ascii="Calibri" w:hAnsi="Calibri" w:cs="Calibri"/>
        </w:rPr>
        <w:t xml:space="preserve"> </w:t>
      </w:r>
      <w:r w:rsidRPr="00A9670F">
        <w:rPr>
          <w:rFonts w:ascii="Calibri" w:hAnsi="Calibri" w:cs="Calibri"/>
          <w:b/>
          <w:bCs/>
        </w:rPr>
        <w:t>17</w:t>
      </w:r>
      <w:r w:rsidRPr="00A9670F">
        <w:rPr>
          <w:rFonts w:ascii="Calibri" w:hAnsi="Calibri" w:cs="Calibri"/>
        </w:rPr>
        <w:t>, 28–32 (2018).</w:t>
      </w:r>
    </w:p>
    <w:p w14:paraId="63BA2909" w14:textId="77777777" w:rsidR="00A9670F" w:rsidRPr="00A9670F" w:rsidRDefault="00A9670F" w:rsidP="00A9670F">
      <w:pPr>
        <w:pStyle w:val="Bibliography"/>
        <w:bidi w:val="0"/>
        <w:rPr>
          <w:rFonts w:ascii="Calibri" w:hAnsi="Calibri" w:cs="Calibri"/>
        </w:rPr>
      </w:pPr>
      <w:r w:rsidRPr="00A9670F">
        <w:rPr>
          <w:rFonts w:ascii="Calibri" w:hAnsi="Calibri" w:cs="Calibri"/>
        </w:rPr>
        <w:t>3.</w:t>
      </w:r>
      <w:r w:rsidRPr="00A9670F">
        <w:rPr>
          <w:rFonts w:ascii="Calibri" w:hAnsi="Calibri" w:cs="Calibri"/>
        </w:rPr>
        <w:tab/>
        <w:t xml:space="preserve">Davenport, E. R. </w:t>
      </w:r>
      <w:r w:rsidRPr="00A9670F">
        <w:rPr>
          <w:rFonts w:ascii="Calibri" w:hAnsi="Calibri" w:cs="Calibri"/>
          <w:i/>
          <w:iCs/>
        </w:rPr>
        <w:t>et al.</w:t>
      </w:r>
      <w:r w:rsidRPr="00A9670F">
        <w:rPr>
          <w:rFonts w:ascii="Calibri" w:hAnsi="Calibri" w:cs="Calibri"/>
        </w:rPr>
        <w:t xml:space="preserve"> The human microbiome in evolution. </w:t>
      </w:r>
      <w:r w:rsidRPr="00A9670F">
        <w:rPr>
          <w:rFonts w:ascii="Calibri" w:hAnsi="Calibri" w:cs="Calibri"/>
          <w:i/>
          <w:iCs/>
        </w:rPr>
        <w:t>BMC Biol.</w:t>
      </w:r>
      <w:r w:rsidRPr="00A9670F">
        <w:rPr>
          <w:rFonts w:ascii="Calibri" w:hAnsi="Calibri" w:cs="Calibri"/>
        </w:rPr>
        <w:t xml:space="preserve"> </w:t>
      </w:r>
      <w:r w:rsidRPr="00A9670F">
        <w:rPr>
          <w:rFonts w:ascii="Calibri" w:hAnsi="Calibri" w:cs="Calibri"/>
          <w:b/>
          <w:bCs/>
        </w:rPr>
        <w:t>15</w:t>
      </w:r>
      <w:r w:rsidRPr="00A9670F">
        <w:rPr>
          <w:rFonts w:ascii="Calibri" w:hAnsi="Calibri" w:cs="Calibri"/>
        </w:rPr>
        <w:t>, 127 (2017).</w:t>
      </w:r>
    </w:p>
    <w:p w14:paraId="77C51F3A" w14:textId="77777777" w:rsidR="00A9670F" w:rsidRPr="00A9670F" w:rsidRDefault="00A9670F" w:rsidP="00A9670F">
      <w:pPr>
        <w:pStyle w:val="Bibliography"/>
        <w:bidi w:val="0"/>
        <w:rPr>
          <w:rFonts w:ascii="Calibri" w:hAnsi="Calibri" w:cs="Calibri"/>
        </w:rPr>
      </w:pPr>
      <w:r w:rsidRPr="00A9670F">
        <w:rPr>
          <w:rFonts w:ascii="Calibri" w:hAnsi="Calibri" w:cs="Calibri"/>
        </w:rPr>
        <w:t>4.</w:t>
      </w:r>
      <w:r w:rsidRPr="00A9670F">
        <w:rPr>
          <w:rFonts w:ascii="Calibri" w:hAnsi="Calibri" w:cs="Calibri"/>
        </w:rPr>
        <w:tab/>
        <w:t xml:space="preserve">Debray, R., Tung, J. &amp; Archie, E. A. Ecology and Evolution of the Social Microbiome. </w:t>
      </w:r>
      <w:r w:rsidRPr="00A9670F">
        <w:rPr>
          <w:rFonts w:ascii="Calibri" w:hAnsi="Calibri" w:cs="Calibri"/>
          <w:i/>
          <w:iCs/>
        </w:rPr>
        <w:t>Annu. Rev. Ecol. Evol. Syst.</w:t>
      </w:r>
      <w:r w:rsidRPr="00A9670F">
        <w:rPr>
          <w:rFonts w:ascii="Calibri" w:hAnsi="Calibri" w:cs="Calibri"/>
        </w:rPr>
        <w:t xml:space="preserve"> (2024) doi:10.1146/annurev-ecolsys-102622-030749.</w:t>
      </w:r>
    </w:p>
    <w:p w14:paraId="604BDB05" w14:textId="77777777" w:rsidR="00A9670F" w:rsidRPr="00A9670F" w:rsidRDefault="00A9670F" w:rsidP="00A9670F">
      <w:pPr>
        <w:pStyle w:val="Bibliography"/>
        <w:bidi w:val="0"/>
        <w:rPr>
          <w:rFonts w:ascii="Calibri" w:hAnsi="Calibri" w:cs="Calibri"/>
        </w:rPr>
      </w:pPr>
      <w:r w:rsidRPr="00A9670F">
        <w:rPr>
          <w:rFonts w:ascii="Calibri" w:hAnsi="Calibri" w:cs="Calibri"/>
        </w:rPr>
        <w:t>5.</w:t>
      </w:r>
      <w:r w:rsidRPr="00A9670F">
        <w:rPr>
          <w:rFonts w:ascii="Calibri" w:hAnsi="Calibri" w:cs="Calibri"/>
        </w:rPr>
        <w:tab/>
        <w:t xml:space="preserve">Tung, J. </w:t>
      </w:r>
      <w:r w:rsidRPr="00A9670F">
        <w:rPr>
          <w:rFonts w:ascii="Calibri" w:hAnsi="Calibri" w:cs="Calibri"/>
          <w:i/>
          <w:iCs/>
        </w:rPr>
        <w:t>et al.</w:t>
      </w:r>
      <w:r w:rsidRPr="00A9670F">
        <w:rPr>
          <w:rFonts w:ascii="Calibri" w:hAnsi="Calibri" w:cs="Calibri"/>
        </w:rPr>
        <w:t xml:space="preserve"> Social networks predict gut microbiome composition in wild baboons. </w:t>
      </w:r>
      <w:r w:rsidRPr="00A9670F">
        <w:rPr>
          <w:rFonts w:ascii="Calibri" w:hAnsi="Calibri" w:cs="Calibri"/>
          <w:i/>
          <w:iCs/>
        </w:rPr>
        <w:t>eLife</w:t>
      </w:r>
      <w:r w:rsidRPr="00A9670F">
        <w:rPr>
          <w:rFonts w:ascii="Calibri" w:hAnsi="Calibri" w:cs="Calibri"/>
        </w:rPr>
        <w:t xml:space="preserve"> </w:t>
      </w:r>
      <w:r w:rsidRPr="00A9670F">
        <w:rPr>
          <w:rFonts w:ascii="Calibri" w:hAnsi="Calibri" w:cs="Calibri"/>
          <w:b/>
          <w:bCs/>
        </w:rPr>
        <w:t>4</w:t>
      </w:r>
      <w:r w:rsidRPr="00A9670F">
        <w:rPr>
          <w:rFonts w:ascii="Calibri" w:hAnsi="Calibri" w:cs="Calibri"/>
        </w:rPr>
        <w:t>, e05224.</w:t>
      </w:r>
    </w:p>
    <w:p w14:paraId="591E3ED5" w14:textId="77777777" w:rsidR="00A9670F" w:rsidRPr="00A9670F" w:rsidRDefault="00A9670F" w:rsidP="00A9670F">
      <w:pPr>
        <w:pStyle w:val="Bibliography"/>
        <w:bidi w:val="0"/>
        <w:rPr>
          <w:rFonts w:ascii="Calibri" w:hAnsi="Calibri" w:cs="Calibri"/>
        </w:rPr>
      </w:pPr>
      <w:r w:rsidRPr="00A9670F">
        <w:rPr>
          <w:rFonts w:ascii="Calibri" w:hAnsi="Calibri" w:cs="Calibri"/>
        </w:rPr>
        <w:lastRenderedPageBreak/>
        <w:t>6.</w:t>
      </w:r>
      <w:r w:rsidRPr="00A9670F">
        <w:rPr>
          <w:rFonts w:ascii="Calibri" w:hAnsi="Calibri" w:cs="Calibri"/>
        </w:rPr>
        <w:tab/>
        <w:t xml:space="preserve">Raulo, A. </w:t>
      </w:r>
      <w:r w:rsidRPr="00A9670F">
        <w:rPr>
          <w:rFonts w:ascii="Calibri" w:hAnsi="Calibri" w:cs="Calibri"/>
          <w:i/>
          <w:iCs/>
        </w:rPr>
        <w:t>et al.</w:t>
      </w:r>
      <w:r w:rsidRPr="00A9670F">
        <w:rPr>
          <w:rFonts w:ascii="Calibri" w:hAnsi="Calibri" w:cs="Calibri"/>
        </w:rPr>
        <w:t xml:space="preserve"> Social networks strongly predict the gut microbiota of wild mice. </w:t>
      </w:r>
      <w:r w:rsidRPr="00A9670F">
        <w:rPr>
          <w:rFonts w:ascii="Calibri" w:hAnsi="Calibri" w:cs="Calibri"/>
          <w:i/>
          <w:iCs/>
        </w:rPr>
        <w:t>ISME J.</w:t>
      </w:r>
      <w:r w:rsidRPr="00A9670F">
        <w:rPr>
          <w:rFonts w:ascii="Calibri" w:hAnsi="Calibri" w:cs="Calibri"/>
        </w:rPr>
        <w:t xml:space="preserve"> </w:t>
      </w:r>
      <w:r w:rsidRPr="00A9670F">
        <w:rPr>
          <w:rFonts w:ascii="Calibri" w:hAnsi="Calibri" w:cs="Calibri"/>
          <w:b/>
          <w:bCs/>
        </w:rPr>
        <w:t>15</w:t>
      </w:r>
      <w:r w:rsidRPr="00A9670F">
        <w:rPr>
          <w:rFonts w:ascii="Calibri" w:hAnsi="Calibri" w:cs="Calibri"/>
        </w:rPr>
        <w:t>, 2601–2613 (2021).</w:t>
      </w:r>
    </w:p>
    <w:p w14:paraId="785D606B" w14:textId="77777777" w:rsidR="00A9670F" w:rsidRPr="00A9670F" w:rsidRDefault="00A9670F" w:rsidP="00A9670F">
      <w:pPr>
        <w:pStyle w:val="Bibliography"/>
        <w:bidi w:val="0"/>
        <w:rPr>
          <w:rFonts w:ascii="Calibri" w:hAnsi="Calibri" w:cs="Calibri"/>
        </w:rPr>
      </w:pPr>
      <w:r w:rsidRPr="00A9670F">
        <w:rPr>
          <w:rFonts w:ascii="Calibri" w:hAnsi="Calibri" w:cs="Calibri"/>
        </w:rPr>
        <w:t>7.</w:t>
      </w:r>
      <w:r w:rsidRPr="00A9670F">
        <w:rPr>
          <w:rFonts w:ascii="Calibri" w:hAnsi="Calibri" w:cs="Calibri"/>
        </w:rPr>
        <w:tab/>
        <w:t>Wikberg, E. C., Christie, D., Sicotte, P. &amp; Ting, N. Interactions between social groups of colobus monkeys (</w:t>
      </w:r>
      <w:r w:rsidRPr="00A9670F">
        <w:rPr>
          <w:rFonts w:ascii="Calibri" w:hAnsi="Calibri" w:cs="Calibri"/>
          <w:i/>
          <w:iCs/>
        </w:rPr>
        <w:t>Colobus vellerosus</w:t>
      </w:r>
      <w:r w:rsidRPr="00A9670F">
        <w:rPr>
          <w:rFonts w:ascii="Calibri" w:hAnsi="Calibri" w:cs="Calibri"/>
        </w:rPr>
        <w:t xml:space="preserve">) explain similarities in their gut microbiomes. </w:t>
      </w:r>
      <w:r w:rsidRPr="00A9670F">
        <w:rPr>
          <w:rFonts w:ascii="Calibri" w:hAnsi="Calibri" w:cs="Calibri"/>
          <w:i/>
          <w:iCs/>
        </w:rPr>
        <w:t>Anim. Behav.</w:t>
      </w:r>
      <w:r w:rsidRPr="00A9670F">
        <w:rPr>
          <w:rFonts w:ascii="Calibri" w:hAnsi="Calibri" w:cs="Calibri"/>
        </w:rPr>
        <w:t xml:space="preserve"> </w:t>
      </w:r>
      <w:r w:rsidRPr="00A9670F">
        <w:rPr>
          <w:rFonts w:ascii="Calibri" w:hAnsi="Calibri" w:cs="Calibri"/>
          <w:b/>
          <w:bCs/>
        </w:rPr>
        <w:t>163</w:t>
      </w:r>
      <w:r w:rsidRPr="00A9670F">
        <w:rPr>
          <w:rFonts w:ascii="Calibri" w:hAnsi="Calibri" w:cs="Calibri"/>
        </w:rPr>
        <w:t>, 17–31 (2020).</w:t>
      </w:r>
    </w:p>
    <w:p w14:paraId="3148F06B" w14:textId="77777777" w:rsidR="00A9670F" w:rsidRPr="00A9670F" w:rsidRDefault="00A9670F" w:rsidP="00A9670F">
      <w:pPr>
        <w:pStyle w:val="Bibliography"/>
        <w:bidi w:val="0"/>
        <w:rPr>
          <w:rFonts w:ascii="Calibri" w:hAnsi="Calibri" w:cs="Calibri"/>
        </w:rPr>
      </w:pPr>
      <w:r w:rsidRPr="00A9670F">
        <w:rPr>
          <w:rFonts w:ascii="Calibri" w:hAnsi="Calibri" w:cs="Calibri"/>
        </w:rPr>
        <w:t>8.</w:t>
      </w:r>
      <w:r w:rsidRPr="00A9670F">
        <w:rPr>
          <w:rFonts w:ascii="Calibri" w:hAnsi="Calibri" w:cs="Calibri"/>
        </w:rPr>
        <w:tab/>
        <w:t xml:space="preserve">Alberts, S. C. &amp; Altmann, J. The Amboseli Baboon Research Project: 40 Years of Continuity and Change. in </w:t>
      </w:r>
      <w:r w:rsidRPr="00A9670F">
        <w:rPr>
          <w:rFonts w:ascii="Calibri" w:hAnsi="Calibri" w:cs="Calibri"/>
          <w:i/>
          <w:iCs/>
        </w:rPr>
        <w:t>Long-Term Field Studies of Primates</w:t>
      </w:r>
      <w:r w:rsidRPr="00A9670F">
        <w:rPr>
          <w:rFonts w:ascii="Calibri" w:hAnsi="Calibri" w:cs="Calibri"/>
        </w:rPr>
        <w:t xml:space="preserve"> (eds. Kappeler, P. M. &amp; Watts, D. P.) 261–287 (Springer Berlin Heidelberg, Berlin, Heidelberg, 2012). doi:10.1007/978-3-642-22514-7_12.</w:t>
      </w:r>
    </w:p>
    <w:p w14:paraId="563C02F9" w14:textId="77777777" w:rsidR="00A9670F" w:rsidRPr="00A9670F" w:rsidRDefault="00A9670F" w:rsidP="00A9670F">
      <w:pPr>
        <w:pStyle w:val="Bibliography"/>
        <w:bidi w:val="0"/>
        <w:rPr>
          <w:rFonts w:ascii="Calibri" w:hAnsi="Calibri" w:cs="Calibri"/>
        </w:rPr>
      </w:pPr>
      <w:r w:rsidRPr="00A9670F">
        <w:rPr>
          <w:rFonts w:ascii="Calibri" w:hAnsi="Calibri" w:cs="Calibri"/>
        </w:rPr>
        <w:t>9.</w:t>
      </w:r>
      <w:r w:rsidRPr="00A9670F">
        <w:rPr>
          <w:rFonts w:ascii="Calibri" w:hAnsi="Calibri" w:cs="Calibri"/>
        </w:rPr>
        <w:tab/>
        <w:t xml:space="preserve">Björk, J. R. </w:t>
      </w:r>
      <w:r w:rsidRPr="00A9670F">
        <w:rPr>
          <w:rFonts w:ascii="Calibri" w:hAnsi="Calibri" w:cs="Calibri"/>
          <w:i/>
          <w:iCs/>
        </w:rPr>
        <w:t>et al.</w:t>
      </w:r>
      <w:r w:rsidRPr="00A9670F">
        <w:rPr>
          <w:rFonts w:ascii="Calibri" w:hAnsi="Calibri" w:cs="Calibri"/>
        </w:rPr>
        <w:t xml:space="preserve"> Synchrony and idiosyncrasy in the gut microbiome of wild baboons. </w:t>
      </w:r>
      <w:r w:rsidRPr="00A9670F">
        <w:rPr>
          <w:rFonts w:ascii="Calibri" w:hAnsi="Calibri" w:cs="Calibri"/>
          <w:i/>
          <w:iCs/>
        </w:rPr>
        <w:t>Nat. Ecol. Evol.</w:t>
      </w:r>
      <w:r w:rsidRPr="00A9670F">
        <w:rPr>
          <w:rFonts w:ascii="Calibri" w:hAnsi="Calibri" w:cs="Calibri"/>
        </w:rPr>
        <w:t xml:space="preserve"> </w:t>
      </w:r>
      <w:r w:rsidRPr="00A9670F">
        <w:rPr>
          <w:rFonts w:ascii="Calibri" w:hAnsi="Calibri" w:cs="Calibri"/>
          <w:b/>
          <w:bCs/>
        </w:rPr>
        <w:t>6</w:t>
      </w:r>
      <w:r w:rsidRPr="00A9670F">
        <w:rPr>
          <w:rFonts w:ascii="Calibri" w:hAnsi="Calibri" w:cs="Calibri"/>
        </w:rPr>
        <w:t>, 955–964 (2022).</w:t>
      </w:r>
    </w:p>
    <w:p w14:paraId="574AFCF2" w14:textId="77777777" w:rsidR="00A9670F" w:rsidRPr="00A9670F" w:rsidRDefault="00A9670F" w:rsidP="00A9670F">
      <w:pPr>
        <w:pStyle w:val="Bibliography"/>
        <w:bidi w:val="0"/>
        <w:rPr>
          <w:rFonts w:ascii="Calibri" w:hAnsi="Calibri" w:cs="Calibri"/>
        </w:rPr>
      </w:pPr>
      <w:r w:rsidRPr="00A9670F">
        <w:rPr>
          <w:rFonts w:ascii="Calibri" w:hAnsi="Calibri" w:cs="Calibri"/>
        </w:rPr>
        <w:t>10.</w:t>
      </w:r>
      <w:r w:rsidRPr="00A9670F">
        <w:rPr>
          <w:rFonts w:ascii="Calibri" w:hAnsi="Calibri" w:cs="Calibri"/>
        </w:rPr>
        <w:tab/>
        <w:t xml:space="preserve">Caporaso, J. G. </w:t>
      </w:r>
      <w:r w:rsidRPr="00A9670F">
        <w:rPr>
          <w:rFonts w:ascii="Calibri" w:hAnsi="Calibri" w:cs="Calibri"/>
          <w:i/>
          <w:iCs/>
        </w:rPr>
        <w:t>et al.</w:t>
      </w:r>
      <w:r w:rsidRPr="00A9670F">
        <w:rPr>
          <w:rFonts w:ascii="Calibri" w:hAnsi="Calibri" w:cs="Calibri"/>
        </w:rPr>
        <w:t xml:space="preserve"> Ultra-high-throughput microbial community analysis on the Illumina HiSeq and MiSeq platforms. </w:t>
      </w:r>
      <w:r w:rsidRPr="00A9670F">
        <w:rPr>
          <w:rFonts w:ascii="Calibri" w:hAnsi="Calibri" w:cs="Calibri"/>
          <w:i/>
          <w:iCs/>
        </w:rPr>
        <w:t>ISME J.</w:t>
      </w:r>
      <w:r w:rsidRPr="00A9670F">
        <w:rPr>
          <w:rFonts w:ascii="Calibri" w:hAnsi="Calibri" w:cs="Calibri"/>
        </w:rPr>
        <w:t xml:space="preserve"> </w:t>
      </w:r>
      <w:r w:rsidRPr="00A9670F">
        <w:rPr>
          <w:rFonts w:ascii="Calibri" w:hAnsi="Calibri" w:cs="Calibri"/>
          <w:b/>
          <w:bCs/>
        </w:rPr>
        <w:t>6</w:t>
      </w:r>
      <w:r w:rsidRPr="00A9670F">
        <w:rPr>
          <w:rFonts w:ascii="Calibri" w:hAnsi="Calibri" w:cs="Calibri"/>
        </w:rPr>
        <w:t>, 1621–1624 (2012).</w:t>
      </w:r>
    </w:p>
    <w:p w14:paraId="72D6BEBB" w14:textId="77777777" w:rsidR="00A9670F" w:rsidRPr="00A9670F" w:rsidRDefault="00A9670F" w:rsidP="00A9670F">
      <w:pPr>
        <w:pStyle w:val="Bibliography"/>
        <w:bidi w:val="0"/>
        <w:rPr>
          <w:rFonts w:ascii="Calibri" w:hAnsi="Calibri" w:cs="Calibri"/>
        </w:rPr>
      </w:pPr>
      <w:r w:rsidRPr="00A9670F">
        <w:rPr>
          <w:rFonts w:ascii="Calibri" w:hAnsi="Calibri" w:cs="Calibri"/>
        </w:rPr>
        <w:t>11.</w:t>
      </w:r>
      <w:r w:rsidRPr="00A9670F">
        <w:rPr>
          <w:rFonts w:ascii="Calibri" w:hAnsi="Calibri" w:cs="Calibri"/>
        </w:rPr>
        <w:tab/>
        <w:t xml:space="preserve">Hotelling, H. Analysis of a complex of statistical variables into principal components. </w:t>
      </w:r>
      <w:r w:rsidRPr="00A9670F">
        <w:rPr>
          <w:rFonts w:ascii="Calibri" w:hAnsi="Calibri" w:cs="Calibri"/>
          <w:i/>
          <w:iCs/>
        </w:rPr>
        <w:t>J. Educ. Psychol.</w:t>
      </w:r>
      <w:r w:rsidRPr="00A9670F">
        <w:rPr>
          <w:rFonts w:ascii="Calibri" w:hAnsi="Calibri" w:cs="Calibri"/>
        </w:rPr>
        <w:t xml:space="preserve"> </w:t>
      </w:r>
      <w:r w:rsidRPr="00A9670F">
        <w:rPr>
          <w:rFonts w:ascii="Calibri" w:hAnsi="Calibri" w:cs="Calibri"/>
          <w:b/>
          <w:bCs/>
        </w:rPr>
        <w:t>24</w:t>
      </w:r>
      <w:r w:rsidRPr="00A9670F">
        <w:rPr>
          <w:rFonts w:ascii="Calibri" w:hAnsi="Calibri" w:cs="Calibri"/>
        </w:rPr>
        <w:t>, 417–441 (1933).</w:t>
      </w:r>
    </w:p>
    <w:p w14:paraId="335FFE93" w14:textId="77777777" w:rsidR="00A9670F" w:rsidRPr="00A9670F" w:rsidRDefault="00A9670F" w:rsidP="00A9670F">
      <w:pPr>
        <w:pStyle w:val="Bibliography"/>
        <w:bidi w:val="0"/>
        <w:rPr>
          <w:rFonts w:ascii="Calibri" w:hAnsi="Calibri" w:cs="Calibri"/>
        </w:rPr>
      </w:pPr>
      <w:r w:rsidRPr="00A9670F">
        <w:rPr>
          <w:rFonts w:ascii="Calibri" w:hAnsi="Calibri" w:cs="Calibri"/>
        </w:rPr>
        <w:t>12.</w:t>
      </w:r>
      <w:r w:rsidRPr="00A9670F">
        <w:rPr>
          <w:rFonts w:ascii="Calibri" w:hAnsi="Calibri" w:cs="Calibri"/>
        </w:rPr>
        <w:tab/>
        <w:t>Byrd, R. H., Lu, P., Nocedal, J. &amp; Zhu, C. A Limited Memory Algorithm for Bound Constrained Optimization.</w:t>
      </w:r>
    </w:p>
    <w:p w14:paraId="04B623F3" w14:textId="77777777" w:rsidR="00A9670F" w:rsidRPr="00A9670F" w:rsidRDefault="00A9670F" w:rsidP="00A9670F">
      <w:pPr>
        <w:pStyle w:val="Bibliography"/>
        <w:bidi w:val="0"/>
        <w:rPr>
          <w:rFonts w:ascii="Calibri" w:hAnsi="Calibri" w:cs="Calibri"/>
        </w:rPr>
      </w:pPr>
      <w:r w:rsidRPr="00A9670F">
        <w:rPr>
          <w:rFonts w:ascii="Calibri" w:hAnsi="Calibri" w:cs="Calibri"/>
        </w:rPr>
        <w:t>13.</w:t>
      </w:r>
      <w:r w:rsidRPr="00A9670F">
        <w:rPr>
          <w:rFonts w:ascii="Calibri" w:hAnsi="Calibri" w:cs="Calibri"/>
        </w:rPr>
        <w:tab/>
        <w:t xml:space="preserve">Roche, K. E. </w:t>
      </w:r>
      <w:r w:rsidRPr="00A9670F">
        <w:rPr>
          <w:rFonts w:ascii="Calibri" w:hAnsi="Calibri" w:cs="Calibri"/>
          <w:i/>
          <w:iCs/>
        </w:rPr>
        <w:t>et al.</w:t>
      </w:r>
      <w:r w:rsidRPr="00A9670F">
        <w:rPr>
          <w:rFonts w:ascii="Calibri" w:hAnsi="Calibri" w:cs="Calibri"/>
        </w:rPr>
        <w:t xml:space="preserve"> Universal gut microbial relationships in the gut microbiome of wild baboons. </w:t>
      </w:r>
      <w:r w:rsidRPr="00A9670F">
        <w:rPr>
          <w:rFonts w:ascii="Calibri" w:hAnsi="Calibri" w:cs="Calibri"/>
          <w:i/>
          <w:iCs/>
        </w:rPr>
        <w:t>eLife</w:t>
      </w:r>
      <w:r w:rsidRPr="00A9670F">
        <w:rPr>
          <w:rFonts w:ascii="Calibri" w:hAnsi="Calibri" w:cs="Calibri"/>
        </w:rPr>
        <w:t xml:space="preserve"> </w:t>
      </w:r>
      <w:r w:rsidRPr="00A9670F">
        <w:rPr>
          <w:rFonts w:ascii="Calibri" w:hAnsi="Calibri" w:cs="Calibri"/>
          <w:b/>
          <w:bCs/>
        </w:rPr>
        <w:t>12</w:t>
      </w:r>
      <w:r w:rsidRPr="00A9670F">
        <w:rPr>
          <w:rFonts w:ascii="Calibri" w:hAnsi="Calibri" w:cs="Calibri"/>
        </w:rPr>
        <w:t>, e83152 (2023).</w:t>
      </w:r>
    </w:p>
    <w:p w14:paraId="48A991D6" w14:textId="6B60A6E3" w:rsidR="006F0B34" w:rsidRPr="005E5953" w:rsidRDefault="006F0B34" w:rsidP="001632A7">
      <w:pPr>
        <w:bidi w:val="0"/>
        <w:jc w:val="both"/>
        <w:rPr>
          <w:rFonts w:ascii="Calibri" w:hAnsi="Calibri" w:cs="Calibri"/>
          <w:u w:val="single"/>
        </w:rPr>
      </w:pPr>
      <w:r>
        <w:rPr>
          <w:rFonts w:ascii="Calibri" w:hAnsi="Calibri" w:cs="Calibri"/>
          <w:u w:val="single"/>
        </w:rPr>
        <w:fldChar w:fldCharType="end"/>
      </w:r>
    </w:p>
    <w:sectPr w:rsidR="006F0B34" w:rsidRPr="005E5953" w:rsidSect="00B537A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2724"/>
    <w:multiLevelType w:val="hybridMultilevel"/>
    <w:tmpl w:val="FB104662"/>
    <w:lvl w:ilvl="0" w:tplc="05DC2350">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42165F"/>
    <w:multiLevelType w:val="hybridMultilevel"/>
    <w:tmpl w:val="A900EA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70738"/>
    <w:multiLevelType w:val="hybridMultilevel"/>
    <w:tmpl w:val="5B3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A27C6"/>
    <w:multiLevelType w:val="hybridMultilevel"/>
    <w:tmpl w:val="F09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D083D"/>
    <w:multiLevelType w:val="hybridMultilevel"/>
    <w:tmpl w:val="6EC8539A"/>
    <w:lvl w:ilvl="0" w:tplc="7108CF2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152B2"/>
    <w:multiLevelType w:val="hybridMultilevel"/>
    <w:tmpl w:val="890ADD1E"/>
    <w:lvl w:ilvl="0" w:tplc="82AEC9D2">
      <w:start w:val="1"/>
      <w:numFmt w:val="decimal"/>
      <w:lvlText w:val="%1."/>
      <w:lvlJc w:val="left"/>
      <w:pPr>
        <w:tabs>
          <w:tab w:val="num" w:pos="720"/>
        </w:tabs>
        <w:ind w:left="720" w:hanging="360"/>
      </w:pPr>
    </w:lvl>
    <w:lvl w:ilvl="1" w:tplc="F28A47CA" w:tentative="1">
      <w:start w:val="1"/>
      <w:numFmt w:val="decimal"/>
      <w:lvlText w:val="%2."/>
      <w:lvlJc w:val="left"/>
      <w:pPr>
        <w:tabs>
          <w:tab w:val="num" w:pos="1440"/>
        </w:tabs>
        <w:ind w:left="1440" w:hanging="360"/>
      </w:pPr>
    </w:lvl>
    <w:lvl w:ilvl="2" w:tplc="82928AB2" w:tentative="1">
      <w:start w:val="1"/>
      <w:numFmt w:val="decimal"/>
      <w:lvlText w:val="%3."/>
      <w:lvlJc w:val="left"/>
      <w:pPr>
        <w:tabs>
          <w:tab w:val="num" w:pos="2160"/>
        </w:tabs>
        <w:ind w:left="2160" w:hanging="360"/>
      </w:pPr>
    </w:lvl>
    <w:lvl w:ilvl="3" w:tplc="73169D5E" w:tentative="1">
      <w:start w:val="1"/>
      <w:numFmt w:val="decimal"/>
      <w:lvlText w:val="%4."/>
      <w:lvlJc w:val="left"/>
      <w:pPr>
        <w:tabs>
          <w:tab w:val="num" w:pos="2880"/>
        </w:tabs>
        <w:ind w:left="2880" w:hanging="360"/>
      </w:pPr>
    </w:lvl>
    <w:lvl w:ilvl="4" w:tplc="C3808430" w:tentative="1">
      <w:start w:val="1"/>
      <w:numFmt w:val="decimal"/>
      <w:lvlText w:val="%5."/>
      <w:lvlJc w:val="left"/>
      <w:pPr>
        <w:tabs>
          <w:tab w:val="num" w:pos="3600"/>
        </w:tabs>
        <w:ind w:left="3600" w:hanging="360"/>
      </w:pPr>
    </w:lvl>
    <w:lvl w:ilvl="5" w:tplc="A7063F84" w:tentative="1">
      <w:start w:val="1"/>
      <w:numFmt w:val="decimal"/>
      <w:lvlText w:val="%6."/>
      <w:lvlJc w:val="left"/>
      <w:pPr>
        <w:tabs>
          <w:tab w:val="num" w:pos="4320"/>
        </w:tabs>
        <w:ind w:left="4320" w:hanging="360"/>
      </w:pPr>
    </w:lvl>
    <w:lvl w:ilvl="6" w:tplc="FB3CDC2C" w:tentative="1">
      <w:start w:val="1"/>
      <w:numFmt w:val="decimal"/>
      <w:lvlText w:val="%7."/>
      <w:lvlJc w:val="left"/>
      <w:pPr>
        <w:tabs>
          <w:tab w:val="num" w:pos="5040"/>
        </w:tabs>
        <w:ind w:left="5040" w:hanging="360"/>
      </w:pPr>
    </w:lvl>
    <w:lvl w:ilvl="7" w:tplc="460A80E2" w:tentative="1">
      <w:start w:val="1"/>
      <w:numFmt w:val="decimal"/>
      <w:lvlText w:val="%8."/>
      <w:lvlJc w:val="left"/>
      <w:pPr>
        <w:tabs>
          <w:tab w:val="num" w:pos="5760"/>
        </w:tabs>
        <w:ind w:left="5760" w:hanging="360"/>
      </w:pPr>
    </w:lvl>
    <w:lvl w:ilvl="8" w:tplc="BD7025D6" w:tentative="1">
      <w:start w:val="1"/>
      <w:numFmt w:val="decimal"/>
      <w:lvlText w:val="%9."/>
      <w:lvlJc w:val="left"/>
      <w:pPr>
        <w:tabs>
          <w:tab w:val="num" w:pos="6480"/>
        </w:tabs>
        <w:ind w:left="6480" w:hanging="360"/>
      </w:pPr>
    </w:lvl>
  </w:abstractNum>
  <w:num w:numId="1" w16cid:durableId="1050152527">
    <w:abstractNumId w:val="2"/>
  </w:num>
  <w:num w:numId="2" w16cid:durableId="1498033027">
    <w:abstractNumId w:val="3"/>
  </w:num>
  <w:num w:numId="3" w16cid:durableId="1936086551">
    <w:abstractNumId w:val="5"/>
  </w:num>
  <w:num w:numId="4" w16cid:durableId="1899319127">
    <w:abstractNumId w:val="0"/>
  </w:num>
  <w:num w:numId="5" w16cid:durableId="518130539">
    <w:abstractNumId w:val="4"/>
  </w:num>
  <w:num w:numId="6" w16cid:durableId="1449351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73"/>
    <w:rsid w:val="00016398"/>
    <w:rsid w:val="0005638F"/>
    <w:rsid w:val="0007050A"/>
    <w:rsid w:val="00075E6D"/>
    <w:rsid w:val="000D24DA"/>
    <w:rsid w:val="000E03FD"/>
    <w:rsid w:val="000F53C8"/>
    <w:rsid w:val="00107145"/>
    <w:rsid w:val="00107CEA"/>
    <w:rsid w:val="00111212"/>
    <w:rsid w:val="00130643"/>
    <w:rsid w:val="00132E0F"/>
    <w:rsid w:val="001402A0"/>
    <w:rsid w:val="001532DD"/>
    <w:rsid w:val="001632A7"/>
    <w:rsid w:val="00180C99"/>
    <w:rsid w:val="00184946"/>
    <w:rsid w:val="00191140"/>
    <w:rsid w:val="001950ED"/>
    <w:rsid w:val="001C4D6B"/>
    <w:rsid w:val="001D19C0"/>
    <w:rsid w:val="00202F67"/>
    <w:rsid w:val="00213B2F"/>
    <w:rsid w:val="002413A0"/>
    <w:rsid w:val="002469AD"/>
    <w:rsid w:val="002529C5"/>
    <w:rsid w:val="0026171C"/>
    <w:rsid w:val="00277930"/>
    <w:rsid w:val="002850CE"/>
    <w:rsid w:val="00297AF9"/>
    <w:rsid w:val="002C2151"/>
    <w:rsid w:val="002C507B"/>
    <w:rsid w:val="002E0117"/>
    <w:rsid w:val="002F14A5"/>
    <w:rsid w:val="002F4B30"/>
    <w:rsid w:val="003548B3"/>
    <w:rsid w:val="00357B8B"/>
    <w:rsid w:val="00381C38"/>
    <w:rsid w:val="003A1858"/>
    <w:rsid w:val="003C6C98"/>
    <w:rsid w:val="003E49B9"/>
    <w:rsid w:val="00412D27"/>
    <w:rsid w:val="00413060"/>
    <w:rsid w:val="004236C6"/>
    <w:rsid w:val="004447D5"/>
    <w:rsid w:val="00444D7F"/>
    <w:rsid w:val="00466B32"/>
    <w:rsid w:val="00477630"/>
    <w:rsid w:val="00480FF0"/>
    <w:rsid w:val="004B16AB"/>
    <w:rsid w:val="004B1A42"/>
    <w:rsid w:val="004C4A25"/>
    <w:rsid w:val="004C5199"/>
    <w:rsid w:val="004C57E0"/>
    <w:rsid w:val="004D4AE4"/>
    <w:rsid w:val="004D774F"/>
    <w:rsid w:val="004F272B"/>
    <w:rsid w:val="00530396"/>
    <w:rsid w:val="005315E8"/>
    <w:rsid w:val="00535208"/>
    <w:rsid w:val="005443D1"/>
    <w:rsid w:val="00560052"/>
    <w:rsid w:val="00572F80"/>
    <w:rsid w:val="005A22A6"/>
    <w:rsid w:val="005B577B"/>
    <w:rsid w:val="005D1943"/>
    <w:rsid w:val="005D5954"/>
    <w:rsid w:val="005E3EAF"/>
    <w:rsid w:val="005E5953"/>
    <w:rsid w:val="0061187D"/>
    <w:rsid w:val="00616E05"/>
    <w:rsid w:val="00622836"/>
    <w:rsid w:val="00623B74"/>
    <w:rsid w:val="00626225"/>
    <w:rsid w:val="006474BF"/>
    <w:rsid w:val="006621FD"/>
    <w:rsid w:val="006636D8"/>
    <w:rsid w:val="00666727"/>
    <w:rsid w:val="006717FF"/>
    <w:rsid w:val="00682B86"/>
    <w:rsid w:val="006836DF"/>
    <w:rsid w:val="0068776C"/>
    <w:rsid w:val="00690FFB"/>
    <w:rsid w:val="006A0D19"/>
    <w:rsid w:val="006B3EB0"/>
    <w:rsid w:val="006F0B34"/>
    <w:rsid w:val="006F12D6"/>
    <w:rsid w:val="006F4193"/>
    <w:rsid w:val="007109C5"/>
    <w:rsid w:val="00724517"/>
    <w:rsid w:val="00741FFC"/>
    <w:rsid w:val="0075351D"/>
    <w:rsid w:val="00772ED1"/>
    <w:rsid w:val="00777459"/>
    <w:rsid w:val="007817FF"/>
    <w:rsid w:val="007860C0"/>
    <w:rsid w:val="00797CA1"/>
    <w:rsid w:val="007E52F1"/>
    <w:rsid w:val="007F1D32"/>
    <w:rsid w:val="007F2050"/>
    <w:rsid w:val="00805825"/>
    <w:rsid w:val="0081369B"/>
    <w:rsid w:val="00816CA4"/>
    <w:rsid w:val="00825EE7"/>
    <w:rsid w:val="00841636"/>
    <w:rsid w:val="00841DC4"/>
    <w:rsid w:val="008939F3"/>
    <w:rsid w:val="008A26CB"/>
    <w:rsid w:val="008A676C"/>
    <w:rsid w:val="008B7362"/>
    <w:rsid w:val="008B7A3C"/>
    <w:rsid w:val="008D47DC"/>
    <w:rsid w:val="008E47F1"/>
    <w:rsid w:val="008E4E64"/>
    <w:rsid w:val="00900210"/>
    <w:rsid w:val="00906370"/>
    <w:rsid w:val="009173EB"/>
    <w:rsid w:val="0093511C"/>
    <w:rsid w:val="00962380"/>
    <w:rsid w:val="00963A5F"/>
    <w:rsid w:val="00972763"/>
    <w:rsid w:val="00985823"/>
    <w:rsid w:val="009C1E7B"/>
    <w:rsid w:val="009F5073"/>
    <w:rsid w:val="00A03DFF"/>
    <w:rsid w:val="00A25291"/>
    <w:rsid w:val="00A27B7B"/>
    <w:rsid w:val="00A304E7"/>
    <w:rsid w:val="00A426B9"/>
    <w:rsid w:val="00A43C8E"/>
    <w:rsid w:val="00A46269"/>
    <w:rsid w:val="00A534DA"/>
    <w:rsid w:val="00A655E0"/>
    <w:rsid w:val="00A765FE"/>
    <w:rsid w:val="00A76A53"/>
    <w:rsid w:val="00A9670F"/>
    <w:rsid w:val="00AD34E9"/>
    <w:rsid w:val="00AE6172"/>
    <w:rsid w:val="00B04123"/>
    <w:rsid w:val="00B14F26"/>
    <w:rsid w:val="00B21FCC"/>
    <w:rsid w:val="00B431B8"/>
    <w:rsid w:val="00B524F7"/>
    <w:rsid w:val="00B537A1"/>
    <w:rsid w:val="00B915A3"/>
    <w:rsid w:val="00B93990"/>
    <w:rsid w:val="00BA0C5C"/>
    <w:rsid w:val="00BB2B0F"/>
    <w:rsid w:val="00BD79DA"/>
    <w:rsid w:val="00C34563"/>
    <w:rsid w:val="00C405B8"/>
    <w:rsid w:val="00C4457C"/>
    <w:rsid w:val="00C45ABE"/>
    <w:rsid w:val="00C45BC1"/>
    <w:rsid w:val="00C507C2"/>
    <w:rsid w:val="00C53CCC"/>
    <w:rsid w:val="00C55B1F"/>
    <w:rsid w:val="00C61CCF"/>
    <w:rsid w:val="00C65131"/>
    <w:rsid w:val="00C67973"/>
    <w:rsid w:val="00C82353"/>
    <w:rsid w:val="00CA4F50"/>
    <w:rsid w:val="00CB4B03"/>
    <w:rsid w:val="00CC17D4"/>
    <w:rsid w:val="00CE0D87"/>
    <w:rsid w:val="00CF64B9"/>
    <w:rsid w:val="00D14D29"/>
    <w:rsid w:val="00D215CE"/>
    <w:rsid w:val="00D2226B"/>
    <w:rsid w:val="00D651D3"/>
    <w:rsid w:val="00D67581"/>
    <w:rsid w:val="00DA2770"/>
    <w:rsid w:val="00DC136F"/>
    <w:rsid w:val="00DD5D20"/>
    <w:rsid w:val="00DE25C1"/>
    <w:rsid w:val="00DF180C"/>
    <w:rsid w:val="00DF5C9A"/>
    <w:rsid w:val="00E2170C"/>
    <w:rsid w:val="00E73599"/>
    <w:rsid w:val="00E879B9"/>
    <w:rsid w:val="00EC6006"/>
    <w:rsid w:val="00EC64A6"/>
    <w:rsid w:val="00EE2F13"/>
    <w:rsid w:val="00EE7832"/>
    <w:rsid w:val="00EF27BA"/>
    <w:rsid w:val="00EF5499"/>
    <w:rsid w:val="00EF69E0"/>
    <w:rsid w:val="00EF76BB"/>
    <w:rsid w:val="00F420C2"/>
    <w:rsid w:val="00F632C7"/>
    <w:rsid w:val="00F7269D"/>
    <w:rsid w:val="00F760EA"/>
    <w:rsid w:val="00F76ED1"/>
    <w:rsid w:val="00FA504E"/>
    <w:rsid w:val="00FD10D7"/>
    <w:rsid w:val="00FD7B3E"/>
    <w:rsid w:val="00FE6CE6"/>
    <w:rsid w:val="00FF3197"/>
    <w:rsid w:val="00FF6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25C29"/>
  <w15:chartTrackingRefBased/>
  <w15:docId w15:val="{F10D11EB-B119-40BC-B812-4CA7C2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073"/>
    <w:rPr>
      <w:rFonts w:eastAsiaTheme="majorEastAsia" w:cstheme="majorBidi"/>
      <w:color w:val="272727" w:themeColor="text1" w:themeTint="D8"/>
    </w:rPr>
  </w:style>
  <w:style w:type="paragraph" w:styleId="Title">
    <w:name w:val="Title"/>
    <w:basedOn w:val="Normal"/>
    <w:next w:val="Normal"/>
    <w:link w:val="TitleChar"/>
    <w:uiPriority w:val="10"/>
    <w:qFormat/>
    <w:rsid w:val="009F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F5073"/>
    <w:rPr>
      <w:i/>
      <w:iCs/>
      <w:color w:val="404040" w:themeColor="text1" w:themeTint="BF"/>
    </w:rPr>
  </w:style>
  <w:style w:type="paragraph" w:styleId="ListParagraph">
    <w:name w:val="List Paragraph"/>
    <w:basedOn w:val="Normal"/>
    <w:uiPriority w:val="34"/>
    <w:qFormat/>
    <w:rsid w:val="009F5073"/>
    <w:pPr>
      <w:ind w:left="720"/>
      <w:contextualSpacing/>
    </w:pPr>
  </w:style>
  <w:style w:type="character" w:styleId="IntenseEmphasis">
    <w:name w:val="Intense Emphasis"/>
    <w:basedOn w:val="DefaultParagraphFont"/>
    <w:uiPriority w:val="21"/>
    <w:qFormat/>
    <w:rsid w:val="009F5073"/>
    <w:rPr>
      <w:i/>
      <w:iCs/>
      <w:color w:val="0F4761" w:themeColor="accent1" w:themeShade="BF"/>
    </w:rPr>
  </w:style>
  <w:style w:type="paragraph" w:styleId="IntenseQuote">
    <w:name w:val="Intense Quote"/>
    <w:basedOn w:val="Normal"/>
    <w:next w:val="Normal"/>
    <w:link w:val="IntenseQuoteChar"/>
    <w:uiPriority w:val="30"/>
    <w:qFormat/>
    <w:rsid w:val="009F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073"/>
    <w:rPr>
      <w:i/>
      <w:iCs/>
      <w:color w:val="0F4761" w:themeColor="accent1" w:themeShade="BF"/>
    </w:rPr>
  </w:style>
  <w:style w:type="character" w:styleId="IntenseReference">
    <w:name w:val="Intense Reference"/>
    <w:basedOn w:val="DefaultParagraphFont"/>
    <w:uiPriority w:val="32"/>
    <w:qFormat/>
    <w:rsid w:val="009F5073"/>
    <w:rPr>
      <w:b/>
      <w:bCs/>
      <w:smallCaps/>
      <w:color w:val="0F4761" w:themeColor="accent1" w:themeShade="BF"/>
      <w:spacing w:val="5"/>
    </w:rPr>
  </w:style>
  <w:style w:type="character" w:styleId="CommentReference">
    <w:name w:val="annotation reference"/>
    <w:basedOn w:val="DefaultParagraphFont"/>
    <w:uiPriority w:val="99"/>
    <w:semiHidden/>
    <w:unhideWhenUsed/>
    <w:rsid w:val="005E5953"/>
    <w:rPr>
      <w:sz w:val="16"/>
      <w:szCs w:val="16"/>
    </w:rPr>
  </w:style>
  <w:style w:type="paragraph" w:styleId="CommentText">
    <w:name w:val="annotation text"/>
    <w:basedOn w:val="Normal"/>
    <w:link w:val="CommentTextChar"/>
    <w:uiPriority w:val="99"/>
    <w:unhideWhenUsed/>
    <w:rsid w:val="005E5953"/>
    <w:pPr>
      <w:spacing w:line="240" w:lineRule="auto"/>
    </w:pPr>
    <w:rPr>
      <w:sz w:val="20"/>
      <w:szCs w:val="20"/>
    </w:rPr>
  </w:style>
  <w:style w:type="character" w:customStyle="1" w:styleId="CommentTextChar">
    <w:name w:val="Comment Text Char"/>
    <w:basedOn w:val="DefaultParagraphFont"/>
    <w:link w:val="CommentText"/>
    <w:uiPriority w:val="99"/>
    <w:rsid w:val="005E5953"/>
    <w:rPr>
      <w:sz w:val="20"/>
      <w:szCs w:val="20"/>
    </w:rPr>
  </w:style>
  <w:style w:type="paragraph" w:styleId="CommentSubject">
    <w:name w:val="annotation subject"/>
    <w:basedOn w:val="CommentText"/>
    <w:next w:val="CommentText"/>
    <w:link w:val="CommentSubjectChar"/>
    <w:uiPriority w:val="99"/>
    <w:semiHidden/>
    <w:unhideWhenUsed/>
    <w:rsid w:val="005E5953"/>
    <w:rPr>
      <w:b/>
      <w:bCs/>
    </w:rPr>
  </w:style>
  <w:style w:type="character" w:customStyle="1" w:styleId="CommentSubjectChar">
    <w:name w:val="Comment Subject Char"/>
    <w:basedOn w:val="CommentTextChar"/>
    <w:link w:val="CommentSubject"/>
    <w:uiPriority w:val="99"/>
    <w:semiHidden/>
    <w:rsid w:val="005E5953"/>
    <w:rPr>
      <w:b/>
      <w:bCs/>
      <w:sz w:val="20"/>
      <w:szCs w:val="20"/>
    </w:rPr>
  </w:style>
  <w:style w:type="paragraph" w:styleId="Bibliography">
    <w:name w:val="Bibliography"/>
    <w:basedOn w:val="Normal"/>
    <w:next w:val="Normal"/>
    <w:uiPriority w:val="37"/>
    <w:unhideWhenUsed/>
    <w:rsid w:val="006F0B34"/>
    <w:pPr>
      <w:tabs>
        <w:tab w:val="left" w:pos="264"/>
      </w:tabs>
      <w:spacing w:after="0" w:line="480" w:lineRule="auto"/>
      <w:ind w:left="264" w:hanging="264"/>
    </w:pPr>
  </w:style>
  <w:style w:type="character" w:styleId="PlaceholderText">
    <w:name w:val="Placeholder Text"/>
    <w:basedOn w:val="DefaultParagraphFont"/>
    <w:uiPriority w:val="99"/>
    <w:semiHidden/>
    <w:rsid w:val="00AD34E9"/>
    <w:rPr>
      <w:color w:val="666666"/>
    </w:rPr>
  </w:style>
  <w:style w:type="paragraph" w:styleId="Caption">
    <w:name w:val="caption"/>
    <w:basedOn w:val="Normal"/>
    <w:next w:val="Normal"/>
    <w:uiPriority w:val="35"/>
    <w:unhideWhenUsed/>
    <w:qFormat/>
    <w:rsid w:val="00E2170C"/>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2226B"/>
    <w:pPr>
      <w:bidi w:val="0"/>
      <w:spacing w:before="240" w:after="0" w:line="256" w:lineRule="auto"/>
      <w:outlineLvl w:val="9"/>
    </w:pPr>
    <w:rPr>
      <w:kern w:val="0"/>
      <w:sz w:val="32"/>
      <w:szCs w:val="32"/>
      <w:lang w:bidi="ar-SA"/>
    </w:rPr>
  </w:style>
  <w:style w:type="paragraph" w:styleId="BodyText">
    <w:name w:val="Body Text"/>
    <w:basedOn w:val="Normal"/>
    <w:link w:val="BodyTextChar"/>
    <w:uiPriority w:val="1"/>
    <w:qFormat/>
    <w:rsid w:val="00D2226B"/>
    <w:pPr>
      <w:widowControl w:val="0"/>
      <w:autoSpaceDE w:val="0"/>
      <w:autoSpaceDN w:val="0"/>
      <w:bidi w:val="0"/>
      <w:spacing w:after="0" w:line="240" w:lineRule="auto"/>
    </w:pPr>
    <w:rPr>
      <w:rFonts w:ascii="Times New Roman" w:eastAsia="Times New Roman" w:hAnsi="Times New Roman" w:cs="Times New Roman"/>
      <w:kern w:val="0"/>
      <w:sz w:val="20"/>
      <w:szCs w:val="20"/>
      <w:lang w:bidi="ar-SA"/>
    </w:rPr>
  </w:style>
  <w:style w:type="character" w:customStyle="1" w:styleId="BodyTextChar">
    <w:name w:val="Body Text Char"/>
    <w:basedOn w:val="DefaultParagraphFont"/>
    <w:link w:val="BodyText"/>
    <w:uiPriority w:val="1"/>
    <w:rsid w:val="00D2226B"/>
    <w:rPr>
      <w:rFonts w:ascii="Times New Roman" w:eastAsia="Times New Roman" w:hAnsi="Times New Roman" w:cs="Times New Roman"/>
      <w:kern w:val="0"/>
      <w:sz w:val="20"/>
      <w:szCs w:val="20"/>
      <w:lang w:bidi="ar-SA"/>
    </w:rPr>
  </w:style>
  <w:style w:type="paragraph" w:styleId="TOC2">
    <w:name w:val="toc 2"/>
    <w:basedOn w:val="Normal"/>
    <w:next w:val="Normal"/>
    <w:autoRedefine/>
    <w:uiPriority w:val="39"/>
    <w:semiHidden/>
    <w:unhideWhenUsed/>
    <w:rsid w:val="00D2226B"/>
    <w:pPr>
      <w:spacing w:after="100"/>
      <w:ind w:left="220"/>
    </w:pPr>
  </w:style>
  <w:style w:type="paragraph" w:styleId="TOC3">
    <w:name w:val="toc 3"/>
    <w:basedOn w:val="Normal"/>
    <w:next w:val="Normal"/>
    <w:autoRedefine/>
    <w:uiPriority w:val="39"/>
    <w:semiHidden/>
    <w:unhideWhenUsed/>
    <w:rsid w:val="00D2226B"/>
    <w:pPr>
      <w:spacing w:after="100"/>
      <w:ind w:left="440"/>
    </w:pPr>
  </w:style>
  <w:style w:type="character" w:styleId="Hyperlink">
    <w:name w:val="Hyperlink"/>
    <w:basedOn w:val="DefaultParagraphFont"/>
    <w:uiPriority w:val="99"/>
    <w:unhideWhenUsed/>
    <w:rsid w:val="007860C0"/>
    <w:rPr>
      <w:color w:val="467886" w:themeColor="hyperlink"/>
      <w:u w:val="single"/>
    </w:rPr>
  </w:style>
  <w:style w:type="character" w:styleId="UnresolvedMention">
    <w:name w:val="Unresolved Mention"/>
    <w:basedOn w:val="DefaultParagraphFont"/>
    <w:uiPriority w:val="99"/>
    <w:semiHidden/>
    <w:unhideWhenUsed/>
    <w:rsid w:val="007860C0"/>
    <w:rPr>
      <w:color w:val="605E5C"/>
      <w:shd w:val="clear" w:color="auto" w:fill="E1DFDD"/>
    </w:rPr>
  </w:style>
  <w:style w:type="paragraph" w:styleId="Revision">
    <w:name w:val="Revision"/>
    <w:hidden/>
    <w:uiPriority w:val="99"/>
    <w:semiHidden/>
    <w:rsid w:val="00FF3197"/>
    <w:pPr>
      <w:spacing w:after="0" w:line="240" w:lineRule="auto"/>
    </w:pPr>
  </w:style>
  <w:style w:type="character" w:styleId="FollowedHyperlink">
    <w:name w:val="FollowedHyperlink"/>
    <w:basedOn w:val="DefaultParagraphFont"/>
    <w:uiPriority w:val="99"/>
    <w:semiHidden/>
    <w:unhideWhenUsed/>
    <w:rsid w:val="000E03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8114">
      <w:bodyDiv w:val="1"/>
      <w:marLeft w:val="0"/>
      <w:marRight w:val="0"/>
      <w:marTop w:val="0"/>
      <w:marBottom w:val="0"/>
      <w:divBdr>
        <w:top w:val="none" w:sz="0" w:space="0" w:color="auto"/>
        <w:left w:val="none" w:sz="0" w:space="0" w:color="auto"/>
        <w:bottom w:val="none" w:sz="0" w:space="0" w:color="auto"/>
        <w:right w:val="none" w:sz="0" w:space="0" w:color="auto"/>
      </w:divBdr>
    </w:div>
    <w:div w:id="102237774">
      <w:bodyDiv w:val="1"/>
      <w:marLeft w:val="0"/>
      <w:marRight w:val="0"/>
      <w:marTop w:val="0"/>
      <w:marBottom w:val="0"/>
      <w:divBdr>
        <w:top w:val="none" w:sz="0" w:space="0" w:color="auto"/>
        <w:left w:val="none" w:sz="0" w:space="0" w:color="auto"/>
        <w:bottom w:val="none" w:sz="0" w:space="0" w:color="auto"/>
        <w:right w:val="none" w:sz="0" w:space="0" w:color="auto"/>
      </w:divBdr>
      <w:divsChild>
        <w:div w:id="1879197124">
          <w:marLeft w:val="0"/>
          <w:marRight w:val="0"/>
          <w:marTop w:val="0"/>
          <w:marBottom w:val="0"/>
          <w:divBdr>
            <w:top w:val="none" w:sz="0" w:space="0" w:color="auto"/>
            <w:left w:val="none" w:sz="0" w:space="0" w:color="auto"/>
            <w:bottom w:val="none" w:sz="0" w:space="0" w:color="auto"/>
            <w:right w:val="none" w:sz="0" w:space="0" w:color="auto"/>
          </w:divBdr>
          <w:divsChild>
            <w:div w:id="151146408">
              <w:marLeft w:val="0"/>
              <w:marRight w:val="0"/>
              <w:marTop w:val="0"/>
              <w:marBottom w:val="0"/>
              <w:divBdr>
                <w:top w:val="none" w:sz="0" w:space="0" w:color="auto"/>
                <w:left w:val="none" w:sz="0" w:space="0" w:color="auto"/>
                <w:bottom w:val="none" w:sz="0" w:space="0" w:color="auto"/>
                <w:right w:val="none" w:sz="0" w:space="0" w:color="auto"/>
              </w:divBdr>
              <w:divsChild>
                <w:div w:id="1173954015">
                  <w:marLeft w:val="0"/>
                  <w:marRight w:val="0"/>
                  <w:marTop w:val="0"/>
                  <w:marBottom w:val="0"/>
                  <w:divBdr>
                    <w:top w:val="none" w:sz="0" w:space="0" w:color="auto"/>
                    <w:left w:val="none" w:sz="0" w:space="0" w:color="auto"/>
                    <w:bottom w:val="none" w:sz="0" w:space="0" w:color="auto"/>
                    <w:right w:val="none" w:sz="0" w:space="0" w:color="auto"/>
                  </w:divBdr>
                  <w:divsChild>
                    <w:div w:id="1356807494">
                      <w:marLeft w:val="0"/>
                      <w:marRight w:val="0"/>
                      <w:marTop w:val="0"/>
                      <w:marBottom w:val="0"/>
                      <w:divBdr>
                        <w:top w:val="none" w:sz="0" w:space="0" w:color="auto"/>
                        <w:left w:val="none" w:sz="0" w:space="0" w:color="auto"/>
                        <w:bottom w:val="none" w:sz="0" w:space="0" w:color="auto"/>
                        <w:right w:val="none" w:sz="0" w:space="0" w:color="auto"/>
                      </w:divBdr>
                      <w:divsChild>
                        <w:div w:id="1750540242">
                          <w:marLeft w:val="0"/>
                          <w:marRight w:val="0"/>
                          <w:marTop w:val="0"/>
                          <w:marBottom w:val="0"/>
                          <w:divBdr>
                            <w:top w:val="none" w:sz="0" w:space="0" w:color="auto"/>
                            <w:left w:val="none" w:sz="0" w:space="0" w:color="auto"/>
                            <w:bottom w:val="none" w:sz="0" w:space="0" w:color="auto"/>
                            <w:right w:val="none" w:sz="0" w:space="0" w:color="auto"/>
                          </w:divBdr>
                          <w:divsChild>
                            <w:div w:id="9431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6204">
      <w:bodyDiv w:val="1"/>
      <w:marLeft w:val="0"/>
      <w:marRight w:val="0"/>
      <w:marTop w:val="0"/>
      <w:marBottom w:val="0"/>
      <w:divBdr>
        <w:top w:val="none" w:sz="0" w:space="0" w:color="auto"/>
        <w:left w:val="none" w:sz="0" w:space="0" w:color="auto"/>
        <w:bottom w:val="none" w:sz="0" w:space="0" w:color="auto"/>
        <w:right w:val="none" w:sz="0" w:space="0" w:color="auto"/>
      </w:divBdr>
      <w:divsChild>
        <w:div w:id="292446519">
          <w:marLeft w:val="0"/>
          <w:marRight w:val="0"/>
          <w:marTop w:val="0"/>
          <w:marBottom w:val="0"/>
          <w:divBdr>
            <w:top w:val="none" w:sz="0" w:space="0" w:color="auto"/>
            <w:left w:val="none" w:sz="0" w:space="0" w:color="auto"/>
            <w:bottom w:val="none" w:sz="0" w:space="0" w:color="auto"/>
            <w:right w:val="none" w:sz="0" w:space="0" w:color="auto"/>
          </w:divBdr>
          <w:divsChild>
            <w:div w:id="109131130">
              <w:marLeft w:val="0"/>
              <w:marRight w:val="0"/>
              <w:marTop w:val="0"/>
              <w:marBottom w:val="0"/>
              <w:divBdr>
                <w:top w:val="none" w:sz="0" w:space="0" w:color="auto"/>
                <w:left w:val="none" w:sz="0" w:space="0" w:color="auto"/>
                <w:bottom w:val="none" w:sz="0" w:space="0" w:color="auto"/>
                <w:right w:val="none" w:sz="0" w:space="0" w:color="auto"/>
              </w:divBdr>
              <w:divsChild>
                <w:div w:id="828861264">
                  <w:marLeft w:val="0"/>
                  <w:marRight w:val="0"/>
                  <w:marTop w:val="0"/>
                  <w:marBottom w:val="0"/>
                  <w:divBdr>
                    <w:top w:val="none" w:sz="0" w:space="0" w:color="auto"/>
                    <w:left w:val="none" w:sz="0" w:space="0" w:color="auto"/>
                    <w:bottom w:val="none" w:sz="0" w:space="0" w:color="auto"/>
                    <w:right w:val="none" w:sz="0" w:space="0" w:color="auto"/>
                  </w:divBdr>
                  <w:divsChild>
                    <w:div w:id="1434127322">
                      <w:marLeft w:val="0"/>
                      <w:marRight w:val="0"/>
                      <w:marTop w:val="0"/>
                      <w:marBottom w:val="0"/>
                      <w:divBdr>
                        <w:top w:val="none" w:sz="0" w:space="0" w:color="auto"/>
                        <w:left w:val="none" w:sz="0" w:space="0" w:color="auto"/>
                        <w:bottom w:val="none" w:sz="0" w:space="0" w:color="auto"/>
                        <w:right w:val="none" w:sz="0" w:space="0" w:color="auto"/>
                      </w:divBdr>
                      <w:divsChild>
                        <w:div w:id="931084080">
                          <w:marLeft w:val="0"/>
                          <w:marRight w:val="0"/>
                          <w:marTop w:val="0"/>
                          <w:marBottom w:val="0"/>
                          <w:divBdr>
                            <w:top w:val="none" w:sz="0" w:space="0" w:color="auto"/>
                            <w:left w:val="none" w:sz="0" w:space="0" w:color="auto"/>
                            <w:bottom w:val="none" w:sz="0" w:space="0" w:color="auto"/>
                            <w:right w:val="none" w:sz="0" w:space="0" w:color="auto"/>
                          </w:divBdr>
                          <w:divsChild>
                            <w:div w:id="2843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379666">
      <w:bodyDiv w:val="1"/>
      <w:marLeft w:val="0"/>
      <w:marRight w:val="0"/>
      <w:marTop w:val="0"/>
      <w:marBottom w:val="0"/>
      <w:divBdr>
        <w:top w:val="none" w:sz="0" w:space="0" w:color="auto"/>
        <w:left w:val="none" w:sz="0" w:space="0" w:color="auto"/>
        <w:bottom w:val="none" w:sz="0" w:space="0" w:color="auto"/>
        <w:right w:val="none" w:sz="0" w:space="0" w:color="auto"/>
      </w:divBdr>
    </w:div>
    <w:div w:id="377634095">
      <w:bodyDiv w:val="1"/>
      <w:marLeft w:val="0"/>
      <w:marRight w:val="0"/>
      <w:marTop w:val="0"/>
      <w:marBottom w:val="0"/>
      <w:divBdr>
        <w:top w:val="none" w:sz="0" w:space="0" w:color="auto"/>
        <w:left w:val="none" w:sz="0" w:space="0" w:color="auto"/>
        <w:bottom w:val="none" w:sz="0" w:space="0" w:color="auto"/>
        <w:right w:val="none" w:sz="0" w:space="0" w:color="auto"/>
      </w:divBdr>
      <w:divsChild>
        <w:div w:id="2137604508">
          <w:marLeft w:val="0"/>
          <w:marRight w:val="0"/>
          <w:marTop w:val="0"/>
          <w:marBottom w:val="0"/>
          <w:divBdr>
            <w:top w:val="none" w:sz="0" w:space="0" w:color="auto"/>
            <w:left w:val="none" w:sz="0" w:space="0" w:color="auto"/>
            <w:bottom w:val="none" w:sz="0" w:space="0" w:color="auto"/>
            <w:right w:val="none" w:sz="0" w:space="0" w:color="auto"/>
          </w:divBdr>
          <w:divsChild>
            <w:div w:id="1416854293">
              <w:marLeft w:val="0"/>
              <w:marRight w:val="0"/>
              <w:marTop w:val="0"/>
              <w:marBottom w:val="0"/>
              <w:divBdr>
                <w:top w:val="none" w:sz="0" w:space="0" w:color="auto"/>
                <w:left w:val="none" w:sz="0" w:space="0" w:color="auto"/>
                <w:bottom w:val="none" w:sz="0" w:space="0" w:color="auto"/>
                <w:right w:val="none" w:sz="0" w:space="0" w:color="auto"/>
              </w:divBdr>
              <w:divsChild>
                <w:div w:id="232934604">
                  <w:marLeft w:val="0"/>
                  <w:marRight w:val="0"/>
                  <w:marTop w:val="0"/>
                  <w:marBottom w:val="0"/>
                  <w:divBdr>
                    <w:top w:val="none" w:sz="0" w:space="0" w:color="auto"/>
                    <w:left w:val="none" w:sz="0" w:space="0" w:color="auto"/>
                    <w:bottom w:val="none" w:sz="0" w:space="0" w:color="auto"/>
                    <w:right w:val="none" w:sz="0" w:space="0" w:color="auto"/>
                  </w:divBdr>
                  <w:divsChild>
                    <w:div w:id="685055592">
                      <w:marLeft w:val="0"/>
                      <w:marRight w:val="0"/>
                      <w:marTop w:val="0"/>
                      <w:marBottom w:val="0"/>
                      <w:divBdr>
                        <w:top w:val="none" w:sz="0" w:space="0" w:color="auto"/>
                        <w:left w:val="none" w:sz="0" w:space="0" w:color="auto"/>
                        <w:bottom w:val="none" w:sz="0" w:space="0" w:color="auto"/>
                        <w:right w:val="none" w:sz="0" w:space="0" w:color="auto"/>
                      </w:divBdr>
                      <w:divsChild>
                        <w:div w:id="1570845687">
                          <w:marLeft w:val="0"/>
                          <w:marRight w:val="0"/>
                          <w:marTop w:val="0"/>
                          <w:marBottom w:val="0"/>
                          <w:divBdr>
                            <w:top w:val="none" w:sz="0" w:space="0" w:color="auto"/>
                            <w:left w:val="none" w:sz="0" w:space="0" w:color="auto"/>
                            <w:bottom w:val="none" w:sz="0" w:space="0" w:color="auto"/>
                            <w:right w:val="none" w:sz="0" w:space="0" w:color="auto"/>
                          </w:divBdr>
                          <w:divsChild>
                            <w:div w:id="878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354660">
      <w:bodyDiv w:val="1"/>
      <w:marLeft w:val="0"/>
      <w:marRight w:val="0"/>
      <w:marTop w:val="0"/>
      <w:marBottom w:val="0"/>
      <w:divBdr>
        <w:top w:val="none" w:sz="0" w:space="0" w:color="auto"/>
        <w:left w:val="none" w:sz="0" w:space="0" w:color="auto"/>
        <w:bottom w:val="none" w:sz="0" w:space="0" w:color="auto"/>
        <w:right w:val="none" w:sz="0" w:space="0" w:color="auto"/>
      </w:divBdr>
    </w:div>
    <w:div w:id="506675002">
      <w:bodyDiv w:val="1"/>
      <w:marLeft w:val="0"/>
      <w:marRight w:val="0"/>
      <w:marTop w:val="0"/>
      <w:marBottom w:val="0"/>
      <w:divBdr>
        <w:top w:val="none" w:sz="0" w:space="0" w:color="auto"/>
        <w:left w:val="none" w:sz="0" w:space="0" w:color="auto"/>
        <w:bottom w:val="none" w:sz="0" w:space="0" w:color="auto"/>
        <w:right w:val="none" w:sz="0" w:space="0" w:color="auto"/>
      </w:divBdr>
    </w:div>
    <w:div w:id="726027245">
      <w:bodyDiv w:val="1"/>
      <w:marLeft w:val="0"/>
      <w:marRight w:val="0"/>
      <w:marTop w:val="0"/>
      <w:marBottom w:val="0"/>
      <w:divBdr>
        <w:top w:val="none" w:sz="0" w:space="0" w:color="auto"/>
        <w:left w:val="none" w:sz="0" w:space="0" w:color="auto"/>
        <w:bottom w:val="none" w:sz="0" w:space="0" w:color="auto"/>
        <w:right w:val="none" w:sz="0" w:space="0" w:color="auto"/>
      </w:divBdr>
    </w:div>
    <w:div w:id="754864892">
      <w:bodyDiv w:val="1"/>
      <w:marLeft w:val="0"/>
      <w:marRight w:val="0"/>
      <w:marTop w:val="0"/>
      <w:marBottom w:val="0"/>
      <w:divBdr>
        <w:top w:val="none" w:sz="0" w:space="0" w:color="auto"/>
        <w:left w:val="none" w:sz="0" w:space="0" w:color="auto"/>
        <w:bottom w:val="none" w:sz="0" w:space="0" w:color="auto"/>
        <w:right w:val="none" w:sz="0" w:space="0" w:color="auto"/>
      </w:divBdr>
    </w:div>
    <w:div w:id="763914868">
      <w:bodyDiv w:val="1"/>
      <w:marLeft w:val="0"/>
      <w:marRight w:val="0"/>
      <w:marTop w:val="0"/>
      <w:marBottom w:val="0"/>
      <w:divBdr>
        <w:top w:val="none" w:sz="0" w:space="0" w:color="auto"/>
        <w:left w:val="none" w:sz="0" w:space="0" w:color="auto"/>
        <w:bottom w:val="none" w:sz="0" w:space="0" w:color="auto"/>
        <w:right w:val="none" w:sz="0" w:space="0" w:color="auto"/>
      </w:divBdr>
    </w:div>
    <w:div w:id="897864113">
      <w:bodyDiv w:val="1"/>
      <w:marLeft w:val="0"/>
      <w:marRight w:val="0"/>
      <w:marTop w:val="0"/>
      <w:marBottom w:val="0"/>
      <w:divBdr>
        <w:top w:val="none" w:sz="0" w:space="0" w:color="auto"/>
        <w:left w:val="none" w:sz="0" w:space="0" w:color="auto"/>
        <w:bottom w:val="none" w:sz="0" w:space="0" w:color="auto"/>
        <w:right w:val="none" w:sz="0" w:space="0" w:color="auto"/>
      </w:divBdr>
      <w:divsChild>
        <w:div w:id="1245141660">
          <w:marLeft w:val="0"/>
          <w:marRight w:val="0"/>
          <w:marTop w:val="0"/>
          <w:marBottom w:val="0"/>
          <w:divBdr>
            <w:top w:val="none" w:sz="0" w:space="0" w:color="auto"/>
            <w:left w:val="none" w:sz="0" w:space="0" w:color="auto"/>
            <w:bottom w:val="none" w:sz="0" w:space="0" w:color="auto"/>
            <w:right w:val="none" w:sz="0" w:space="0" w:color="auto"/>
          </w:divBdr>
          <w:divsChild>
            <w:div w:id="773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338">
      <w:bodyDiv w:val="1"/>
      <w:marLeft w:val="0"/>
      <w:marRight w:val="0"/>
      <w:marTop w:val="0"/>
      <w:marBottom w:val="0"/>
      <w:divBdr>
        <w:top w:val="none" w:sz="0" w:space="0" w:color="auto"/>
        <w:left w:val="none" w:sz="0" w:space="0" w:color="auto"/>
        <w:bottom w:val="none" w:sz="0" w:space="0" w:color="auto"/>
        <w:right w:val="none" w:sz="0" w:space="0" w:color="auto"/>
      </w:divBdr>
    </w:div>
    <w:div w:id="1231968244">
      <w:bodyDiv w:val="1"/>
      <w:marLeft w:val="0"/>
      <w:marRight w:val="0"/>
      <w:marTop w:val="0"/>
      <w:marBottom w:val="0"/>
      <w:divBdr>
        <w:top w:val="none" w:sz="0" w:space="0" w:color="auto"/>
        <w:left w:val="none" w:sz="0" w:space="0" w:color="auto"/>
        <w:bottom w:val="none" w:sz="0" w:space="0" w:color="auto"/>
        <w:right w:val="none" w:sz="0" w:space="0" w:color="auto"/>
      </w:divBdr>
    </w:div>
    <w:div w:id="1343975882">
      <w:bodyDiv w:val="1"/>
      <w:marLeft w:val="0"/>
      <w:marRight w:val="0"/>
      <w:marTop w:val="0"/>
      <w:marBottom w:val="0"/>
      <w:divBdr>
        <w:top w:val="none" w:sz="0" w:space="0" w:color="auto"/>
        <w:left w:val="none" w:sz="0" w:space="0" w:color="auto"/>
        <w:bottom w:val="none" w:sz="0" w:space="0" w:color="auto"/>
        <w:right w:val="none" w:sz="0" w:space="0" w:color="auto"/>
      </w:divBdr>
    </w:div>
    <w:div w:id="1398211542">
      <w:bodyDiv w:val="1"/>
      <w:marLeft w:val="0"/>
      <w:marRight w:val="0"/>
      <w:marTop w:val="0"/>
      <w:marBottom w:val="0"/>
      <w:divBdr>
        <w:top w:val="none" w:sz="0" w:space="0" w:color="auto"/>
        <w:left w:val="none" w:sz="0" w:space="0" w:color="auto"/>
        <w:bottom w:val="none" w:sz="0" w:space="0" w:color="auto"/>
        <w:right w:val="none" w:sz="0" w:space="0" w:color="auto"/>
      </w:divBdr>
    </w:div>
    <w:div w:id="1458911737">
      <w:bodyDiv w:val="1"/>
      <w:marLeft w:val="0"/>
      <w:marRight w:val="0"/>
      <w:marTop w:val="0"/>
      <w:marBottom w:val="0"/>
      <w:divBdr>
        <w:top w:val="none" w:sz="0" w:space="0" w:color="auto"/>
        <w:left w:val="none" w:sz="0" w:space="0" w:color="auto"/>
        <w:bottom w:val="none" w:sz="0" w:space="0" w:color="auto"/>
        <w:right w:val="none" w:sz="0" w:space="0" w:color="auto"/>
      </w:divBdr>
    </w:div>
    <w:div w:id="1534418290">
      <w:bodyDiv w:val="1"/>
      <w:marLeft w:val="0"/>
      <w:marRight w:val="0"/>
      <w:marTop w:val="0"/>
      <w:marBottom w:val="0"/>
      <w:divBdr>
        <w:top w:val="none" w:sz="0" w:space="0" w:color="auto"/>
        <w:left w:val="none" w:sz="0" w:space="0" w:color="auto"/>
        <w:bottom w:val="none" w:sz="0" w:space="0" w:color="auto"/>
        <w:right w:val="none" w:sz="0" w:space="0" w:color="auto"/>
      </w:divBdr>
    </w:div>
    <w:div w:id="1794320418">
      <w:bodyDiv w:val="1"/>
      <w:marLeft w:val="0"/>
      <w:marRight w:val="0"/>
      <w:marTop w:val="0"/>
      <w:marBottom w:val="0"/>
      <w:divBdr>
        <w:top w:val="none" w:sz="0" w:space="0" w:color="auto"/>
        <w:left w:val="none" w:sz="0" w:space="0" w:color="auto"/>
        <w:bottom w:val="none" w:sz="0" w:space="0" w:color="auto"/>
        <w:right w:val="none" w:sz="0" w:space="0" w:color="auto"/>
      </w:divBdr>
    </w:div>
    <w:div w:id="1830748687">
      <w:bodyDiv w:val="1"/>
      <w:marLeft w:val="0"/>
      <w:marRight w:val="0"/>
      <w:marTop w:val="0"/>
      <w:marBottom w:val="0"/>
      <w:divBdr>
        <w:top w:val="none" w:sz="0" w:space="0" w:color="auto"/>
        <w:left w:val="none" w:sz="0" w:space="0" w:color="auto"/>
        <w:bottom w:val="none" w:sz="0" w:space="0" w:color="auto"/>
        <w:right w:val="none" w:sz="0" w:space="0" w:color="auto"/>
      </w:divBdr>
      <w:divsChild>
        <w:div w:id="2006084328">
          <w:marLeft w:val="806"/>
          <w:marRight w:val="0"/>
          <w:marTop w:val="0"/>
          <w:marBottom w:val="0"/>
          <w:divBdr>
            <w:top w:val="none" w:sz="0" w:space="0" w:color="auto"/>
            <w:left w:val="none" w:sz="0" w:space="0" w:color="auto"/>
            <w:bottom w:val="none" w:sz="0" w:space="0" w:color="auto"/>
            <w:right w:val="none" w:sz="0" w:space="0" w:color="auto"/>
          </w:divBdr>
        </w:div>
        <w:div w:id="52854777">
          <w:marLeft w:val="806"/>
          <w:marRight w:val="0"/>
          <w:marTop w:val="0"/>
          <w:marBottom w:val="0"/>
          <w:divBdr>
            <w:top w:val="none" w:sz="0" w:space="0" w:color="auto"/>
            <w:left w:val="none" w:sz="0" w:space="0" w:color="auto"/>
            <w:bottom w:val="none" w:sz="0" w:space="0" w:color="auto"/>
            <w:right w:val="none" w:sz="0" w:space="0" w:color="auto"/>
          </w:divBdr>
        </w:div>
        <w:div w:id="1207834889">
          <w:marLeft w:val="806"/>
          <w:marRight w:val="0"/>
          <w:marTop w:val="0"/>
          <w:marBottom w:val="0"/>
          <w:divBdr>
            <w:top w:val="none" w:sz="0" w:space="0" w:color="auto"/>
            <w:left w:val="none" w:sz="0" w:space="0" w:color="auto"/>
            <w:bottom w:val="none" w:sz="0" w:space="0" w:color="auto"/>
            <w:right w:val="none" w:sz="0" w:space="0" w:color="auto"/>
          </w:divBdr>
        </w:div>
      </w:divsChild>
    </w:div>
    <w:div w:id="1911231011">
      <w:bodyDiv w:val="1"/>
      <w:marLeft w:val="0"/>
      <w:marRight w:val="0"/>
      <w:marTop w:val="0"/>
      <w:marBottom w:val="0"/>
      <w:divBdr>
        <w:top w:val="none" w:sz="0" w:space="0" w:color="auto"/>
        <w:left w:val="none" w:sz="0" w:space="0" w:color="auto"/>
        <w:bottom w:val="none" w:sz="0" w:space="0" w:color="auto"/>
        <w:right w:val="none" w:sz="0" w:space="0" w:color="auto"/>
      </w:divBdr>
      <w:divsChild>
        <w:div w:id="177546833">
          <w:marLeft w:val="0"/>
          <w:marRight w:val="0"/>
          <w:marTop w:val="0"/>
          <w:marBottom w:val="0"/>
          <w:divBdr>
            <w:top w:val="none" w:sz="0" w:space="0" w:color="auto"/>
            <w:left w:val="none" w:sz="0" w:space="0" w:color="auto"/>
            <w:bottom w:val="none" w:sz="0" w:space="0" w:color="auto"/>
            <w:right w:val="none" w:sz="0" w:space="0" w:color="auto"/>
          </w:divBdr>
          <w:divsChild>
            <w:div w:id="1119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1068">
      <w:bodyDiv w:val="1"/>
      <w:marLeft w:val="0"/>
      <w:marRight w:val="0"/>
      <w:marTop w:val="0"/>
      <w:marBottom w:val="0"/>
      <w:divBdr>
        <w:top w:val="none" w:sz="0" w:space="0" w:color="auto"/>
        <w:left w:val="none" w:sz="0" w:space="0" w:color="auto"/>
        <w:bottom w:val="none" w:sz="0" w:space="0" w:color="auto"/>
        <w:right w:val="none" w:sz="0" w:space="0" w:color="auto"/>
      </w:divBdr>
    </w:div>
    <w:div w:id="1974942356">
      <w:bodyDiv w:val="1"/>
      <w:marLeft w:val="0"/>
      <w:marRight w:val="0"/>
      <w:marTop w:val="0"/>
      <w:marBottom w:val="0"/>
      <w:divBdr>
        <w:top w:val="none" w:sz="0" w:space="0" w:color="auto"/>
        <w:left w:val="none" w:sz="0" w:space="0" w:color="auto"/>
        <w:bottom w:val="none" w:sz="0" w:space="0" w:color="auto"/>
        <w:right w:val="none" w:sz="0" w:space="0" w:color="auto"/>
      </w:divBdr>
    </w:div>
    <w:div w:id="2017535464">
      <w:bodyDiv w:val="1"/>
      <w:marLeft w:val="0"/>
      <w:marRight w:val="0"/>
      <w:marTop w:val="0"/>
      <w:marBottom w:val="0"/>
      <w:divBdr>
        <w:top w:val="none" w:sz="0" w:space="0" w:color="auto"/>
        <w:left w:val="none" w:sz="0" w:space="0" w:color="auto"/>
        <w:bottom w:val="none" w:sz="0" w:space="0" w:color="auto"/>
        <w:right w:val="none" w:sz="0" w:space="0" w:color="auto"/>
      </w:divBdr>
      <w:divsChild>
        <w:div w:id="1464732979">
          <w:marLeft w:val="0"/>
          <w:marRight w:val="0"/>
          <w:marTop w:val="0"/>
          <w:marBottom w:val="0"/>
          <w:divBdr>
            <w:top w:val="none" w:sz="0" w:space="0" w:color="auto"/>
            <w:left w:val="none" w:sz="0" w:space="0" w:color="auto"/>
            <w:bottom w:val="none" w:sz="0" w:space="0" w:color="auto"/>
            <w:right w:val="none" w:sz="0" w:space="0" w:color="auto"/>
          </w:divBdr>
          <w:divsChild>
            <w:div w:id="1324818496">
              <w:marLeft w:val="0"/>
              <w:marRight w:val="0"/>
              <w:marTop w:val="0"/>
              <w:marBottom w:val="0"/>
              <w:divBdr>
                <w:top w:val="none" w:sz="0" w:space="0" w:color="auto"/>
                <w:left w:val="none" w:sz="0" w:space="0" w:color="auto"/>
                <w:bottom w:val="none" w:sz="0" w:space="0" w:color="auto"/>
                <w:right w:val="none" w:sz="0" w:space="0" w:color="auto"/>
              </w:divBdr>
              <w:divsChild>
                <w:div w:id="1388412205">
                  <w:marLeft w:val="0"/>
                  <w:marRight w:val="0"/>
                  <w:marTop w:val="0"/>
                  <w:marBottom w:val="0"/>
                  <w:divBdr>
                    <w:top w:val="none" w:sz="0" w:space="0" w:color="auto"/>
                    <w:left w:val="none" w:sz="0" w:space="0" w:color="auto"/>
                    <w:bottom w:val="none" w:sz="0" w:space="0" w:color="auto"/>
                    <w:right w:val="none" w:sz="0" w:space="0" w:color="auto"/>
                  </w:divBdr>
                  <w:divsChild>
                    <w:div w:id="12996933">
                      <w:marLeft w:val="0"/>
                      <w:marRight w:val="0"/>
                      <w:marTop w:val="0"/>
                      <w:marBottom w:val="0"/>
                      <w:divBdr>
                        <w:top w:val="none" w:sz="0" w:space="0" w:color="auto"/>
                        <w:left w:val="none" w:sz="0" w:space="0" w:color="auto"/>
                        <w:bottom w:val="none" w:sz="0" w:space="0" w:color="auto"/>
                        <w:right w:val="none" w:sz="0" w:space="0" w:color="auto"/>
                      </w:divBdr>
                      <w:divsChild>
                        <w:div w:id="319428109">
                          <w:marLeft w:val="0"/>
                          <w:marRight w:val="0"/>
                          <w:marTop w:val="0"/>
                          <w:marBottom w:val="0"/>
                          <w:divBdr>
                            <w:top w:val="none" w:sz="0" w:space="0" w:color="auto"/>
                            <w:left w:val="none" w:sz="0" w:space="0" w:color="auto"/>
                            <w:bottom w:val="none" w:sz="0" w:space="0" w:color="auto"/>
                            <w:right w:val="none" w:sz="0" w:space="0" w:color="auto"/>
                          </w:divBdr>
                          <w:divsChild>
                            <w:div w:id="13927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678237">
      <w:bodyDiv w:val="1"/>
      <w:marLeft w:val="0"/>
      <w:marRight w:val="0"/>
      <w:marTop w:val="0"/>
      <w:marBottom w:val="0"/>
      <w:divBdr>
        <w:top w:val="none" w:sz="0" w:space="0" w:color="auto"/>
        <w:left w:val="none" w:sz="0" w:space="0" w:color="auto"/>
        <w:bottom w:val="none" w:sz="0" w:space="0" w:color="auto"/>
        <w:right w:val="none" w:sz="0" w:space="0" w:color="auto"/>
      </w:divBdr>
    </w:div>
    <w:div w:id="2057923923">
      <w:bodyDiv w:val="1"/>
      <w:marLeft w:val="0"/>
      <w:marRight w:val="0"/>
      <w:marTop w:val="0"/>
      <w:marBottom w:val="0"/>
      <w:divBdr>
        <w:top w:val="none" w:sz="0" w:space="0" w:color="auto"/>
        <w:left w:val="none" w:sz="0" w:space="0" w:color="auto"/>
        <w:bottom w:val="none" w:sz="0" w:space="0" w:color="auto"/>
        <w:right w:val="none" w:sz="0" w:space="0" w:color="auto"/>
      </w:divBdr>
    </w:div>
    <w:div w:id="2058432111">
      <w:bodyDiv w:val="1"/>
      <w:marLeft w:val="0"/>
      <w:marRight w:val="0"/>
      <w:marTop w:val="0"/>
      <w:marBottom w:val="0"/>
      <w:divBdr>
        <w:top w:val="none" w:sz="0" w:space="0" w:color="auto"/>
        <w:left w:val="none" w:sz="0" w:space="0" w:color="auto"/>
        <w:bottom w:val="none" w:sz="0" w:space="0" w:color="auto"/>
        <w:right w:val="none" w:sz="0" w:space="0" w:color="auto"/>
      </w:divBdr>
    </w:div>
    <w:div w:id="2126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yuvaldotan/workshop_microbiom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10:02:35.100"/>
    </inkml:context>
    <inkml:brush xml:id="br0">
      <inkml:brushProperty name="width" value="0.1" units="cm"/>
      <inkml:brushProperty name="height" value="0.1"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4C607-A4EB-44A8-A719-2FD9F824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1</Pages>
  <Words>8066</Words>
  <Characters>40331</Characters>
  <Application>Microsoft Office Word</Application>
  <DocSecurity>0</DocSecurity>
  <Lines>336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Oron</dc:creator>
  <cp:keywords/>
  <dc:description/>
  <cp:lastModifiedBy>Tomer Oron</cp:lastModifiedBy>
  <cp:revision>100</cp:revision>
  <cp:lastPrinted>2024-11-12T18:14:00Z</cp:lastPrinted>
  <dcterms:created xsi:type="dcterms:W3CDTF">2024-07-23T06:32:00Z</dcterms:created>
  <dcterms:modified xsi:type="dcterms:W3CDTF">2024-11-12T18:14:00Z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id="IMpu5mZR"/&gt;&lt;style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554d9a2a9bd7eca7e52f5680b484bb811feeb93b96ebb811fd1f7b55623453db</vt:lpwstr>
  </property>
</Properties>
</file>